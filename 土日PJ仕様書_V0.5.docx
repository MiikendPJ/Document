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F6A" w:rsidRDefault="00C70F6A">
      <w:pPr>
        <w:jc w:val="center"/>
        <w:rPr>
          <w:sz w:val="36"/>
        </w:rPr>
      </w:pPr>
    </w:p>
    <w:p w:rsidR="00C70F6A" w:rsidRDefault="00C70F6A">
      <w:pPr>
        <w:jc w:val="center"/>
        <w:rPr>
          <w:sz w:val="36"/>
        </w:rPr>
      </w:pPr>
    </w:p>
    <w:p w:rsidR="00CE3E38" w:rsidRDefault="002A7837">
      <w:pPr>
        <w:jc w:val="center"/>
        <w:rPr>
          <w:sz w:val="44"/>
        </w:rPr>
      </w:pPr>
      <w:r>
        <w:rPr>
          <w:sz w:val="44"/>
        </w:rPr>
        <w:t>土日</w:t>
      </w:r>
      <w:r>
        <w:rPr>
          <w:sz w:val="44"/>
        </w:rPr>
        <w:t>PJ</w:t>
      </w:r>
      <w:r>
        <w:rPr>
          <w:sz w:val="44"/>
        </w:rPr>
        <w:t>アプリ</w:t>
      </w:r>
    </w:p>
    <w:p w:rsidR="00C70F6A" w:rsidRDefault="00CE3E38">
      <w:pPr>
        <w:jc w:val="center"/>
        <w:rPr>
          <w:sz w:val="44"/>
        </w:rPr>
      </w:pPr>
      <w:r>
        <w:rPr>
          <w:rFonts w:hint="eastAsia"/>
          <w:sz w:val="44"/>
        </w:rPr>
        <w:t>ソフトウェア仕様書</w:t>
      </w:r>
    </w:p>
    <w:p w:rsidR="00C70F6A" w:rsidRDefault="002A7837">
      <w:pPr>
        <w:jc w:val="center"/>
        <w:rPr>
          <w:sz w:val="36"/>
        </w:rPr>
      </w:pPr>
      <w:proofErr w:type="spellStart"/>
      <w:r>
        <w:rPr>
          <w:sz w:val="36"/>
        </w:rPr>
        <w:t>Miikend</w:t>
      </w:r>
      <w:proofErr w:type="spellEnd"/>
      <w:r>
        <w:rPr>
          <w:sz w:val="36"/>
        </w:rPr>
        <w:t>-PJ</w:t>
      </w:r>
    </w:p>
    <w:p w:rsidR="00C70F6A" w:rsidRDefault="00C70F6A">
      <w:pPr>
        <w:jc w:val="center"/>
        <w:rPr>
          <w:sz w:val="36"/>
        </w:rPr>
      </w:pPr>
    </w:p>
    <w:p w:rsidR="00C70F6A" w:rsidRDefault="002A7837">
      <w:pPr>
        <w:ind w:left="2800" w:firstLine="280"/>
        <w:rPr>
          <w:sz w:val="28"/>
        </w:rPr>
      </w:pPr>
      <w:r>
        <w:rPr>
          <w:sz w:val="28"/>
        </w:rPr>
        <w:t>版数：</w:t>
      </w:r>
      <w:r w:rsidR="00BF2A09">
        <w:rPr>
          <w:rFonts w:hint="eastAsia"/>
          <w:sz w:val="28"/>
        </w:rPr>
        <w:t>0.</w:t>
      </w:r>
      <w:ins w:id="0" w:author="Microsoft" w:date="2016-06-19T21:51:00Z">
        <w:r w:rsidR="00E120C7">
          <w:rPr>
            <w:rFonts w:hint="eastAsia"/>
            <w:sz w:val="28"/>
          </w:rPr>
          <w:t>5</w:t>
        </w:r>
      </w:ins>
      <w:del w:id="1" w:author="Microsoft" w:date="2016-06-19T21:51:00Z">
        <w:r w:rsidR="00BF2A09" w:rsidDel="00E120C7">
          <w:rPr>
            <w:rFonts w:hint="eastAsia"/>
            <w:sz w:val="28"/>
          </w:rPr>
          <w:delText>4</w:delText>
        </w:r>
      </w:del>
      <w:r>
        <w:rPr>
          <w:sz w:val="28"/>
        </w:rPr>
        <w:t>版</w:t>
      </w:r>
    </w:p>
    <w:p w:rsidR="00C70F6A" w:rsidRDefault="002A7837">
      <w:pPr>
        <w:ind w:left="2520" w:firstLine="280"/>
        <w:rPr>
          <w:sz w:val="28"/>
        </w:rPr>
      </w:pPr>
      <w:r>
        <w:rPr>
          <w:sz w:val="28"/>
        </w:rPr>
        <w:t>作成日：</w:t>
      </w:r>
      <w:r>
        <w:rPr>
          <w:sz w:val="28"/>
        </w:rPr>
        <w:t>2016</w:t>
      </w:r>
      <w:r>
        <w:rPr>
          <w:sz w:val="28"/>
        </w:rPr>
        <w:t>年</w:t>
      </w:r>
      <w:r>
        <w:rPr>
          <w:sz w:val="28"/>
        </w:rPr>
        <w:t>06</w:t>
      </w:r>
      <w:r>
        <w:rPr>
          <w:sz w:val="28"/>
        </w:rPr>
        <w:t>月</w:t>
      </w:r>
      <w:r w:rsidR="00CC653F">
        <w:rPr>
          <w:sz w:val="28"/>
        </w:rPr>
        <w:t>1</w:t>
      </w:r>
      <w:ins w:id="2" w:author="Microsoft" w:date="2016-06-19T21:51:00Z">
        <w:r w:rsidR="00E120C7">
          <w:rPr>
            <w:rFonts w:hint="eastAsia"/>
            <w:sz w:val="28"/>
          </w:rPr>
          <w:t>9</w:t>
        </w:r>
      </w:ins>
      <w:del w:id="3" w:author="Microsoft" w:date="2016-06-19T21:51:00Z">
        <w:r w:rsidR="00CC653F" w:rsidDel="00E120C7">
          <w:rPr>
            <w:rFonts w:hint="eastAsia"/>
            <w:sz w:val="28"/>
          </w:rPr>
          <w:delText>5</w:delText>
        </w:r>
      </w:del>
      <w:r>
        <w:rPr>
          <w:sz w:val="28"/>
        </w:rPr>
        <w:t>日</w:t>
      </w:r>
    </w:p>
    <w:p w:rsidR="00C70F6A" w:rsidRDefault="00C70F6A">
      <w:pPr>
        <w:jc w:val="center"/>
        <w:rPr>
          <w:sz w:val="28"/>
        </w:rPr>
      </w:pPr>
    </w:p>
    <w:p w:rsidR="00C70F6A" w:rsidRDefault="00C70F6A">
      <w:pPr>
        <w:jc w:val="center"/>
        <w:rPr>
          <w:sz w:val="28"/>
        </w:rPr>
      </w:pPr>
    </w:p>
    <w:p w:rsidR="00C70F6A" w:rsidRDefault="00C70F6A">
      <w:pPr>
        <w:jc w:val="center"/>
        <w:rPr>
          <w:sz w:val="28"/>
        </w:rPr>
      </w:pPr>
    </w:p>
    <w:p w:rsidR="00C70F6A" w:rsidRDefault="00C70F6A">
      <w:pPr>
        <w:jc w:val="center"/>
        <w:rPr>
          <w:sz w:val="28"/>
        </w:rPr>
      </w:pPr>
    </w:p>
    <w:p w:rsidR="00C70F6A" w:rsidRDefault="002A7837">
      <w:pPr>
        <w:jc w:val="center"/>
        <w:rPr>
          <w:sz w:val="32"/>
        </w:rPr>
      </w:pPr>
      <w:proofErr w:type="spellStart"/>
      <w:r>
        <w:rPr>
          <w:sz w:val="32"/>
        </w:rPr>
        <w:t>oplan</w:t>
      </w:r>
      <w:proofErr w:type="spellEnd"/>
      <w:r>
        <w:rPr>
          <w:sz w:val="32"/>
        </w:rPr>
        <w:t>株式会社</w:t>
      </w:r>
    </w:p>
    <w:p w:rsidR="00C70F6A" w:rsidRDefault="002A7837">
      <w:pPr>
        <w:jc w:val="center"/>
        <w:rPr>
          <w:sz w:val="32"/>
        </w:rPr>
      </w:pPr>
      <w:r>
        <w:rPr>
          <w:sz w:val="32"/>
        </w:rPr>
        <w:t>土日</w:t>
      </w:r>
      <w:r>
        <w:rPr>
          <w:sz w:val="32"/>
        </w:rPr>
        <w:t>Project</w:t>
      </w:r>
    </w:p>
    <w:p w:rsidR="00C70F6A" w:rsidRDefault="00C70F6A">
      <w:pPr>
        <w:jc w:val="center"/>
        <w:rPr>
          <w:sz w:val="44"/>
        </w:rPr>
      </w:pPr>
    </w:p>
    <w:p w:rsidR="00C70F6A" w:rsidRDefault="00C70F6A">
      <w:pPr>
        <w:jc w:val="center"/>
        <w:rPr>
          <w:sz w:val="44"/>
        </w:rPr>
      </w:pPr>
    </w:p>
    <w:p w:rsidR="00C70F6A" w:rsidRDefault="00C70F6A">
      <w:pPr>
        <w:rPr>
          <w:sz w:val="44"/>
        </w:rPr>
      </w:pPr>
    </w:p>
    <w:tbl>
      <w:tblPr>
        <w:tblStyle w:val="ae"/>
        <w:tblW w:w="8505" w:type="dxa"/>
        <w:tblInd w:w="103" w:type="dxa"/>
        <w:tblCellMar>
          <w:left w:w="103" w:type="dxa"/>
        </w:tblCellMar>
        <w:tblLook w:val="04A0"/>
      </w:tblPr>
      <w:tblGrid>
        <w:gridCol w:w="840"/>
        <w:gridCol w:w="1411"/>
        <w:gridCol w:w="1151"/>
        <w:gridCol w:w="5103"/>
      </w:tblGrid>
      <w:tr w:rsidR="002E16FB" w:rsidTr="00DA6FE3">
        <w:tc>
          <w:tcPr>
            <w:tcW w:w="840" w:type="dxa"/>
            <w:shd w:val="clear" w:color="auto" w:fill="auto"/>
            <w:tcMar>
              <w:left w:w="103" w:type="dxa"/>
            </w:tcMar>
          </w:tcPr>
          <w:p w:rsidR="002E16FB" w:rsidRDefault="002E16FB">
            <w:pPr>
              <w:jc w:val="center"/>
            </w:pPr>
          </w:p>
        </w:tc>
        <w:tc>
          <w:tcPr>
            <w:tcW w:w="1411" w:type="dxa"/>
            <w:shd w:val="clear" w:color="auto" w:fill="auto"/>
            <w:tcMar>
              <w:left w:w="103" w:type="dxa"/>
            </w:tcMar>
          </w:tcPr>
          <w:p w:rsidR="002E16FB" w:rsidRDefault="002E16FB"/>
        </w:tc>
        <w:tc>
          <w:tcPr>
            <w:tcW w:w="1151" w:type="dxa"/>
            <w:shd w:val="clear" w:color="auto" w:fill="auto"/>
            <w:tcMar>
              <w:left w:w="103" w:type="dxa"/>
            </w:tcMar>
          </w:tcPr>
          <w:p w:rsidR="002E16FB" w:rsidRDefault="002E16FB" w:rsidP="00DA6FE3">
            <w:pPr>
              <w:jc w:val="center"/>
            </w:pPr>
          </w:p>
        </w:tc>
        <w:tc>
          <w:tcPr>
            <w:tcW w:w="5103" w:type="dxa"/>
            <w:shd w:val="clear" w:color="auto" w:fill="auto"/>
          </w:tcPr>
          <w:p w:rsidR="002E16FB" w:rsidRDefault="002E16FB" w:rsidP="002C1059">
            <w:pPr>
              <w:jc w:val="left"/>
            </w:pPr>
          </w:p>
        </w:tc>
      </w:tr>
      <w:tr w:rsidR="00E120C7" w:rsidTr="00DA6FE3">
        <w:tc>
          <w:tcPr>
            <w:tcW w:w="840" w:type="dxa"/>
            <w:shd w:val="clear" w:color="auto" w:fill="auto"/>
            <w:tcMar>
              <w:left w:w="103" w:type="dxa"/>
            </w:tcMar>
          </w:tcPr>
          <w:p w:rsidR="00E120C7" w:rsidRDefault="00E120C7">
            <w:pPr>
              <w:jc w:val="center"/>
            </w:pPr>
            <w:ins w:id="4" w:author="Microsoft" w:date="2016-06-19T21:53:00Z">
              <w:r>
                <w:rPr>
                  <w:rFonts w:hint="eastAsia"/>
                </w:rPr>
                <w:t>0.5</w:t>
              </w:r>
              <w:r>
                <w:rPr>
                  <w:rFonts w:hint="eastAsia"/>
                </w:rPr>
                <w:t>版</w:t>
              </w:r>
            </w:ins>
          </w:p>
        </w:tc>
        <w:tc>
          <w:tcPr>
            <w:tcW w:w="1411" w:type="dxa"/>
            <w:shd w:val="clear" w:color="auto" w:fill="auto"/>
            <w:tcMar>
              <w:left w:w="103" w:type="dxa"/>
            </w:tcMar>
          </w:tcPr>
          <w:p w:rsidR="00E120C7" w:rsidRDefault="00E120C7">
            <w:ins w:id="5" w:author="Microsoft" w:date="2016-06-19T21:53:00Z">
              <w:r>
                <w:rPr>
                  <w:rFonts w:hint="eastAsia"/>
                </w:rPr>
                <w:t>2016/06/19</w:t>
              </w:r>
            </w:ins>
          </w:p>
        </w:tc>
        <w:tc>
          <w:tcPr>
            <w:tcW w:w="1151" w:type="dxa"/>
            <w:shd w:val="clear" w:color="auto" w:fill="auto"/>
            <w:tcMar>
              <w:left w:w="103" w:type="dxa"/>
            </w:tcMar>
          </w:tcPr>
          <w:p w:rsidR="00E120C7" w:rsidRDefault="00E120C7" w:rsidP="00DA6FE3">
            <w:pPr>
              <w:jc w:val="center"/>
            </w:pPr>
            <w:ins w:id="6" w:author="Microsoft" w:date="2016-06-19T21:53:00Z">
              <w:r>
                <w:rPr>
                  <w:rFonts w:hint="eastAsia"/>
                </w:rPr>
                <w:t>松井</w:t>
              </w:r>
            </w:ins>
          </w:p>
        </w:tc>
        <w:tc>
          <w:tcPr>
            <w:tcW w:w="5103" w:type="dxa"/>
            <w:shd w:val="clear" w:color="auto" w:fill="auto"/>
          </w:tcPr>
          <w:p w:rsidR="00E120C7" w:rsidRDefault="00E120C7" w:rsidP="002C1059">
            <w:pPr>
              <w:jc w:val="left"/>
            </w:pPr>
            <w:ins w:id="7" w:author="Microsoft" w:date="2016-06-19T21:53:00Z">
              <w:r>
                <w:rPr>
                  <w:rFonts w:hint="eastAsia"/>
                </w:rPr>
                <w:t>改版履歴参照</w:t>
              </w:r>
            </w:ins>
          </w:p>
        </w:tc>
      </w:tr>
      <w:tr w:rsidR="00E120C7" w:rsidTr="00DA6FE3">
        <w:tc>
          <w:tcPr>
            <w:tcW w:w="840" w:type="dxa"/>
            <w:shd w:val="clear" w:color="auto" w:fill="auto"/>
            <w:tcMar>
              <w:left w:w="103" w:type="dxa"/>
            </w:tcMar>
          </w:tcPr>
          <w:p w:rsidR="00E120C7" w:rsidRDefault="00E120C7" w:rsidP="00343907">
            <w:pPr>
              <w:jc w:val="center"/>
            </w:pPr>
            <w:r>
              <w:rPr>
                <w:rFonts w:hint="eastAsia"/>
              </w:rPr>
              <w:t>0.4</w:t>
            </w:r>
            <w:r>
              <w:rPr>
                <w:rFonts w:hint="eastAsia"/>
              </w:rPr>
              <w:t>版</w:t>
            </w:r>
          </w:p>
        </w:tc>
        <w:tc>
          <w:tcPr>
            <w:tcW w:w="1411" w:type="dxa"/>
            <w:shd w:val="clear" w:color="auto" w:fill="auto"/>
            <w:tcMar>
              <w:left w:w="103" w:type="dxa"/>
            </w:tcMar>
          </w:tcPr>
          <w:p w:rsidR="00E120C7" w:rsidRDefault="00E120C7" w:rsidP="00343907">
            <w:r>
              <w:rPr>
                <w:rFonts w:hint="eastAsia"/>
              </w:rPr>
              <w:t>2016/06/15</w:t>
            </w:r>
          </w:p>
        </w:tc>
        <w:tc>
          <w:tcPr>
            <w:tcW w:w="1151" w:type="dxa"/>
            <w:shd w:val="clear" w:color="auto" w:fill="auto"/>
            <w:tcMar>
              <w:left w:w="103" w:type="dxa"/>
            </w:tcMar>
          </w:tcPr>
          <w:p w:rsidR="00E120C7" w:rsidRDefault="00E120C7" w:rsidP="00343907">
            <w:pPr>
              <w:jc w:val="center"/>
            </w:pPr>
            <w:r>
              <w:rPr>
                <w:rFonts w:hint="eastAsia"/>
              </w:rPr>
              <w:t>松井</w:t>
            </w:r>
          </w:p>
        </w:tc>
        <w:tc>
          <w:tcPr>
            <w:tcW w:w="5103" w:type="dxa"/>
            <w:shd w:val="clear" w:color="auto" w:fill="auto"/>
          </w:tcPr>
          <w:p w:rsidR="00E120C7" w:rsidRDefault="00E120C7" w:rsidP="00343907">
            <w:pPr>
              <w:jc w:val="left"/>
            </w:pPr>
            <w:r>
              <w:rPr>
                <w:rFonts w:hint="eastAsia"/>
              </w:rPr>
              <w:t>改版履歴参照</w:t>
            </w:r>
          </w:p>
        </w:tc>
      </w:tr>
      <w:tr w:rsidR="00E120C7" w:rsidTr="00DA6FE3">
        <w:tc>
          <w:tcPr>
            <w:tcW w:w="840" w:type="dxa"/>
            <w:shd w:val="clear" w:color="auto" w:fill="auto"/>
            <w:tcMar>
              <w:left w:w="103" w:type="dxa"/>
            </w:tcMar>
          </w:tcPr>
          <w:p w:rsidR="00E120C7" w:rsidRDefault="00E120C7">
            <w:pPr>
              <w:jc w:val="center"/>
            </w:pPr>
            <w:r>
              <w:t>0.3</w:t>
            </w:r>
            <w:r>
              <w:t>版</w:t>
            </w:r>
          </w:p>
        </w:tc>
        <w:tc>
          <w:tcPr>
            <w:tcW w:w="1411" w:type="dxa"/>
            <w:shd w:val="clear" w:color="auto" w:fill="auto"/>
            <w:tcMar>
              <w:left w:w="103" w:type="dxa"/>
            </w:tcMar>
          </w:tcPr>
          <w:p w:rsidR="00E120C7" w:rsidRDefault="00E120C7">
            <w:r>
              <w:t>2016/06/12</w:t>
            </w:r>
          </w:p>
        </w:tc>
        <w:tc>
          <w:tcPr>
            <w:tcW w:w="1151" w:type="dxa"/>
            <w:shd w:val="clear" w:color="auto" w:fill="auto"/>
            <w:tcMar>
              <w:left w:w="103" w:type="dxa"/>
            </w:tcMar>
          </w:tcPr>
          <w:p w:rsidR="00E120C7" w:rsidRDefault="00E120C7" w:rsidP="00DA6FE3">
            <w:pPr>
              <w:jc w:val="center"/>
            </w:pPr>
            <w:r>
              <w:rPr>
                <w:rFonts w:hint="eastAsia"/>
              </w:rPr>
              <w:t>松井</w:t>
            </w:r>
          </w:p>
        </w:tc>
        <w:tc>
          <w:tcPr>
            <w:tcW w:w="5103" w:type="dxa"/>
            <w:shd w:val="clear" w:color="auto" w:fill="auto"/>
          </w:tcPr>
          <w:p w:rsidR="00E120C7" w:rsidRDefault="00E120C7" w:rsidP="002C1059">
            <w:pPr>
              <w:jc w:val="left"/>
            </w:pPr>
            <w:r>
              <w:t>改版履歴参照</w:t>
            </w:r>
          </w:p>
        </w:tc>
      </w:tr>
      <w:tr w:rsidR="00E120C7" w:rsidTr="00DA6FE3">
        <w:tc>
          <w:tcPr>
            <w:tcW w:w="840" w:type="dxa"/>
            <w:shd w:val="clear" w:color="auto" w:fill="auto"/>
            <w:tcMar>
              <w:left w:w="103" w:type="dxa"/>
            </w:tcMar>
          </w:tcPr>
          <w:p w:rsidR="00E120C7" w:rsidRDefault="00E120C7">
            <w:pPr>
              <w:jc w:val="center"/>
            </w:pPr>
            <w:r>
              <w:t>0.2</w:t>
            </w:r>
            <w:r>
              <w:t>版</w:t>
            </w:r>
          </w:p>
        </w:tc>
        <w:tc>
          <w:tcPr>
            <w:tcW w:w="1411" w:type="dxa"/>
            <w:shd w:val="clear" w:color="auto" w:fill="auto"/>
            <w:tcMar>
              <w:left w:w="103" w:type="dxa"/>
            </w:tcMar>
          </w:tcPr>
          <w:p w:rsidR="00E120C7" w:rsidRDefault="00E120C7">
            <w:r>
              <w:t>2016/06/01</w:t>
            </w:r>
          </w:p>
        </w:tc>
        <w:tc>
          <w:tcPr>
            <w:tcW w:w="1151" w:type="dxa"/>
            <w:shd w:val="clear" w:color="auto" w:fill="auto"/>
            <w:tcMar>
              <w:left w:w="103" w:type="dxa"/>
            </w:tcMar>
          </w:tcPr>
          <w:p w:rsidR="00E120C7" w:rsidRDefault="00E120C7" w:rsidP="00DA6FE3">
            <w:pPr>
              <w:jc w:val="center"/>
            </w:pPr>
            <w:r>
              <w:rPr>
                <w:rFonts w:hint="eastAsia"/>
              </w:rPr>
              <w:t>松井</w:t>
            </w:r>
          </w:p>
        </w:tc>
        <w:tc>
          <w:tcPr>
            <w:tcW w:w="5103" w:type="dxa"/>
            <w:shd w:val="clear" w:color="auto" w:fill="auto"/>
          </w:tcPr>
          <w:p w:rsidR="00E120C7" w:rsidRDefault="00E120C7" w:rsidP="002C1059">
            <w:pPr>
              <w:jc w:val="left"/>
            </w:pPr>
            <w:r>
              <w:t>機能削減</w:t>
            </w:r>
          </w:p>
        </w:tc>
      </w:tr>
      <w:tr w:rsidR="00E120C7" w:rsidTr="00DA6FE3">
        <w:tc>
          <w:tcPr>
            <w:tcW w:w="840" w:type="dxa"/>
            <w:shd w:val="clear" w:color="auto" w:fill="auto"/>
            <w:tcMar>
              <w:left w:w="103" w:type="dxa"/>
            </w:tcMar>
          </w:tcPr>
          <w:p w:rsidR="00E120C7" w:rsidRDefault="00E120C7">
            <w:pPr>
              <w:jc w:val="center"/>
            </w:pPr>
            <w:r>
              <w:t>0.1</w:t>
            </w:r>
            <w:r>
              <w:t>版</w:t>
            </w:r>
          </w:p>
        </w:tc>
        <w:tc>
          <w:tcPr>
            <w:tcW w:w="1411" w:type="dxa"/>
            <w:shd w:val="clear" w:color="auto" w:fill="auto"/>
            <w:tcMar>
              <w:left w:w="103" w:type="dxa"/>
            </w:tcMar>
          </w:tcPr>
          <w:p w:rsidR="00E120C7" w:rsidRDefault="00E120C7">
            <w:r>
              <w:t>2016/04/29</w:t>
            </w:r>
          </w:p>
        </w:tc>
        <w:tc>
          <w:tcPr>
            <w:tcW w:w="1151" w:type="dxa"/>
            <w:shd w:val="clear" w:color="auto" w:fill="auto"/>
            <w:tcMar>
              <w:left w:w="103" w:type="dxa"/>
            </w:tcMar>
          </w:tcPr>
          <w:p w:rsidR="00E120C7" w:rsidRDefault="00E120C7" w:rsidP="00DA6FE3">
            <w:pPr>
              <w:jc w:val="center"/>
            </w:pPr>
            <w:r>
              <w:rPr>
                <w:rFonts w:hint="eastAsia"/>
              </w:rPr>
              <w:t>松井</w:t>
            </w:r>
          </w:p>
        </w:tc>
        <w:tc>
          <w:tcPr>
            <w:tcW w:w="5103" w:type="dxa"/>
            <w:shd w:val="clear" w:color="auto" w:fill="auto"/>
          </w:tcPr>
          <w:p w:rsidR="00E120C7" w:rsidRDefault="00E120C7" w:rsidP="002C1059">
            <w:pPr>
              <w:jc w:val="left"/>
            </w:pPr>
            <w:r>
              <w:t>新規作成</w:t>
            </w:r>
          </w:p>
        </w:tc>
      </w:tr>
      <w:tr w:rsidR="00E120C7" w:rsidTr="00DA6FE3">
        <w:tc>
          <w:tcPr>
            <w:tcW w:w="840" w:type="dxa"/>
            <w:shd w:val="clear" w:color="auto" w:fill="auto"/>
            <w:tcMar>
              <w:left w:w="103" w:type="dxa"/>
            </w:tcMar>
          </w:tcPr>
          <w:p w:rsidR="00E120C7" w:rsidRDefault="00E120C7">
            <w:pPr>
              <w:jc w:val="center"/>
            </w:pPr>
            <w:r>
              <w:t>版数</w:t>
            </w:r>
          </w:p>
        </w:tc>
        <w:tc>
          <w:tcPr>
            <w:tcW w:w="1411" w:type="dxa"/>
            <w:shd w:val="clear" w:color="auto" w:fill="auto"/>
            <w:tcMar>
              <w:left w:w="103" w:type="dxa"/>
            </w:tcMar>
          </w:tcPr>
          <w:p w:rsidR="00E120C7" w:rsidRDefault="00E120C7">
            <w:pPr>
              <w:jc w:val="center"/>
            </w:pPr>
            <w:r>
              <w:t>作成日</w:t>
            </w:r>
          </w:p>
        </w:tc>
        <w:tc>
          <w:tcPr>
            <w:tcW w:w="1151" w:type="dxa"/>
            <w:shd w:val="clear" w:color="auto" w:fill="auto"/>
            <w:tcMar>
              <w:left w:w="103" w:type="dxa"/>
            </w:tcMar>
          </w:tcPr>
          <w:p w:rsidR="00E120C7" w:rsidRDefault="00E120C7" w:rsidP="00DA6FE3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  <w:tc>
          <w:tcPr>
            <w:tcW w:w="5103" w:type="dxa"/>
            <w:shd w:val="clear" w:color="auto" w:fill="auto"/>
          </w:tcPr>
          <w:p w:rsidR="00E120C7" w:rsidRDefault="00E120C7" w:rsidP="00DA6FE3">
            <w:pPr>
              <w:jc w:val="center"/>
            </w:pPr>
            <w:r>
              <w:t>改版履歴</w:t>
            </w:r>
          </w:p>
        </w:tc>
      </w:tr>
    </w:tbl>
    <w:p w:rsidR="00C70F6A" w:rsidRDefault="002A7837" w:rsidP="00B41623">
      <w:pPr>
        <w:pStyle w:val="1"/>
      </w:pPr>
      <w:r>
        <w:lastRenderedPageBreak/>
        <w:t>はじめに</w:t>
      </w:r>
    </w:p>
    <w:p w:rsidR="00C70F6A" w:rsidRDefault="00C70F6A"/>
    <w:p w:rsidR="00C70F6A" w:rsidRDefault="002A7837">
      <w:pPr>
        <w:pStyle w:val="2"/>
      </w:pPr>
      <w:r>
        <w:t>目的</w:t>
      </w:r>
    </w:p>
    <w:p w:rsidR="00C70F6A" w:rsidRDefault="002A7837">
      <w:pPr>
        <w:ind w:left="567"/>
      </w:pPr>
      <w:r>
        <w:t>すべての人を</w:t>
      </w:r>
      <w:r>
        <w:t>“</w:t>
      </w:r>
      <w:r>
        <w:t>気持ちよく</w:t>
      </w:r>
      <w:r>
        <w:t>”</w:t>
      </w:r>
      <w:r>
        <w:t>することを主旨とし、</w:t>
      </w:r>
      <w:r>
        <w:t>SNS</w:t>
      </w:r>
      <w:r>
        <w:t>連携を持たせることで、当社の認知度向上を目的としたゲームアプリである。</w:t>
      </w:r>
    </w:p>
    <w:p w:rsidR="00C70F6A" w:rsidRDefault="00C70F6A">
      <w:pPr>
        <w:ind w:left="567"/>
      </w:pPr>
    </w:p>
    <w:p w:rsidR="00C70F6A" w:rsidRDefault="002A7837">
      <w:pPr>
        <w:pStyle w:val="2"/>
      </w:pPr>
      <w:r>
        <w:t>背景</w:t>
      </w:r>
    </w:p>
    <w:p w:rsidR="00C70F6A" w:rsidRDefault="002A7837">
      <w:pPr>
        <w:ind w:left="567"/>
      </w:pPr>
      <w:r>
        <w:t>第</w:t>
      </w:r>
      <w:r>
        <w:t>2</w:t>
      </w:r>
      <w:r>
        <w:t>回オープラン土日プロジェクトの一環として発足。第１回時に発案されたアイディアをベースにゲーム性を持ったアンドロイドアプリ開発を行う。</w:t>
      </w:r>
    </w:p>
    <w:p w:rsidR="00C70F6A" w:rsidRDefault="00C70F6A">
      <w:pPr>
        <w:ind w:left="567"/>
      </w:pPr>
    </w:p>
    <w:p w:rsidR="00C70F6A" w:rsidRDefault="002A7837">
      <w:pPr>
        <w:pStyle w:val="2"/>
      </w:pPr>
      <w:r>
        <w:t>範囲</w:t>
      </w:r>
    </w:p>
    <w:p w:rsidR="00C70F6A" w:rsidRDefault="002A7837">
      <w:pPr>
        <w:ind w:left="567"/>
        <w:rPr>
          <w:color w:val="9BBB59" w:themeColor="accent3"/>
        </w:rPr>
      </w:pPr>
      <w:r>
        <w:t>画面仕様、機能仕様</w:t>
      </w:r>
    </w:p>
    <w:p w:rsidR="00C70F6A" w:rsidRDefault="00C70F6A">
      <w:pPr>
        <w:ind w:left="567"/>
      </w:pPr>
    </w:p>
    <w:p w:rsidR="00C70F6A" w:rsidRDefault="002A7837">
      <w:pPr>
        <w:pStyle w:val="2"/>
      </w:pPr>
      <w:r>
        <w:t>制限・注意事項</w:t>
      </w:r>
    </w:p>
    <w:p w:rsidR="00C70F6A" w:rsidRDefault="005961A8">
      <w:pPr>
        <w:ind w:left="567"/>
      </w:pPr>
      <w:ins w:id="8" w:author="Microsoft" w:date="2016-06-20T05:10:00Z">
        <w:r>
          <w:rPr>
            <w:rFonts w:hint="eastAsia"/>
          </w:rPr>
          <w:t>対象</w:t>
        </w:r>
        <w:r>
          <w:rPr>
            <w:rFonts w:hint="eastAsia"/>
          </w:rPr>
          <w:t>OS:4.0</w:t>
        </w:r>
        <w:r>
          <w:rPr>
            <w:rFonts w:hint="eastAsia"/>
          </w:rPr>
          <w:t>～</w:t>
        </w:r>
        <w:r>
          <w:rPr>
            <w:rFonts w:hint="eastAsia"/>
          </w:rPr>
          <w:t>6</w:t>
        </w:r>
      </w:ins>
      <w:ins w:id="9" w:author="Microsoft" w:date="2016-06-20T05:11:00Z">
        <w:r>
          <w:rPr>
            <w:rFonts w:hint="eastAsia"/>
          </w:rPr>
          <w:t>.0</w:t>
        </w:r>
      </w:ins>
    </w:p>
    <w:p w:rsidR="00C70F6A" w:rsidRDefault="00C70F6A">
      <w:pPr>
        <w:ind w:left="567"/>
      </w:pPr>
    </w:p>
    <w:p w:rsidR="00C70F6A" w:rsidRDefault="002A7837">
      <w:pPr>
        <w:pStyle w:val="2"/>
      </w:pPr>
      <w:r>
        <w:t>用語</w:t>
      </w:r>
    </w:p>
    <w:p w:rsidR="00C70F6A" w:rsidRDefault="00C70F6A">
      <w:pPr>
        <w:ind w:left="567"/>
      </w:pPr>
    </w:p>
    <w:p w:rsidR="00C70F6A" w:rsidRDefault="00C70F6A">
      <w:pPr>
        <w:ind w:left="567"/>
      </w:pPr>
    </w:p>
    <w:p w:rsidR="00C70F6A" w:rsidRDefault="002A7837">
      <w:pPr>
        <w:pStyle w:val="2"/>
      </w:pPr>
      <w:r>
        <w:t>未解決事項</w:t>
      </w:r>
    </w:p>
    <w:tbl>
      <w:tblPr>
        <w:tblStyle w:val="ae"/>
        <w:tblW w:w="8505" w:type="dxa"/>
        <w:tblInd w:w="103" w:type="dxa"/>
        <w:tblCellMar>
          <w:left w:w="103" w:type="dxa"/>
        </w:tblCellMar>
        <w:tblLook w:val="04A0"/>
      </w:tblPr>
      <w:tblGrid>
        <w:gridCol w:w="2977"/>
        <w:gridCol w:w="2693"/>
        <w:gridCol w:w="1134"/>
        <w:gridCol w:w="993"/>
        <w:gridCol w:w="708"/>
      </w:tblGrid>
      <w:tr w:rsidR="00C70F6A" w:rsidTr="00912183">
        <w:tc>
          <w:tcPr>
            <w:tcW w:w="2977" w:type="dxa"/>
            <w:shd w:val="clear" w:color="auto" w:fill="auto"/>
            <w:tcMar>
              <w:left w:w="103" w:type="dxa"/>
            </w:tcMar>
          </w:tcPr>
          <w:p w:rsidR="00C70F6A" w:rsidRDefault="002A7837">
            <w:pPr>
              <w:jc w:val="center"/>
            </w:pPr>
            <w:r>
              <w:t>未解決項目</w:t>
            </w:r>
          </w:p>
        </w:tc>
        <w:tc>
          <w:tcPr>
            <w:tcW w:w="2693" w:type="dxa"/>
            <w:shd w:val="clear" w:color="auto" w:fill="auto"/>
            <w:tcMar>
              <w:left w:w="103" w:type="dxa"/>
            </w:tcMar>
          </w:tcPr>
          <w:p w:rsidR="00C70F6A" w:rsidRDefault="002A7837">
            <w:pPr>
              <w:jc w:val="center"/>
            </w:pPr>
            <w:r>
              <w:t>備考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C70F6A" w:rsidRDefault="002A7837">
            <w:pPr>
              <w:jc w:val="center"/>
            </w:pPr>
            <w:r>
              <w:t>予定日</w:t>
            </w:r>
          </w:p>
        </w:tc>
        <w:tc>
          <w:tcPr>
            <w:tcW w:w="993" w:type="dxa"/>
            <w:shd w:val="clear" w:color="auto" w:fill="auto"/>
            <w:tcMar>
              <w:left w:w="103" w:type="dxa"/>
            </w:tcMar>
          </w:tcPr>
          <w:p w:rsidR="00C70F6A" w:rsidRDefault="002A7837">
            <w:pPr>
              <w:jc w:val="center"/>
            </w:pPr>
            <w:r>
              <w:t>完了日</w:t>
            </w:r>
          </w:p>
        </w:tc>
        <w:tc>
          <w:tcPr>
            <w:tcW w:w="708" w:type="dxa"/>
            <w:shd w:val="clear" w:color="auto" w:fill="auto"/>
            <w:tcMar>
              <w:left w:w="103" w:type="dxa"/>
            </w:tcMar>
          </w:tcPr>
          <w:p w:rsidR="00C70F6A" w:rsidRDefault="002A7837">
            <w:pPr>
              <w:jc w:val="center"/>
            </w:pPr>
            <w:r>
              <w:t>状態</w:t>
            </w:r>
          </w:p>
        </w:tc>
      </w:tr>
      <w:tr w:rsidR="00C70F6A" w:rsidTr="00912183">
        <w:trPr>
          <w:trHeight w:val="150"/>
        </w:trPr>
        <w:tc>
          <w:tcPr>
            <w:tcW w:w="2977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タイトル名</w:t>
            </w:r>
          </w:p>
        </w:tc>
        <w:tc>
          <w:tcPr>
            <w:tcW w:w="2693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案：ランバージャッカス</w:t>
            </w:r>
          </w:p>
          <w:p w:rsidR="00C70F6A" w:rsidRDefault="002920A2">
            <w:r>
              <w:t xml:space="preserve">　：</w:t>
            </w:r>
            <w:r w:rsidRPr="00EF74D6">
              <w:rPr>
                <w:color w:val="auto"/>
              </w:rPr>
              <w:t>いやー、気持ちいい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C70F6A" w:rsidRDefault="00C70F6A"/>
        </w:tc>
        <w:tc>
          <w:tcPr>
            <w:tcW w:w="993" w:type="dxa"/>
            <w:shd w:val="clear" w:color="auto" w:fill="auto"/>
            <w:tcMar>
              <w:left w:w="103" w:type="dxa"/>
            </w:tcMar>
          </w:tcPr>
          <w:p w:rsidR="00C70F6A" w:rsidRDefault="00C70F6A"/>
        </w:tc>
        <w:tc>
          <w:tcPr>
            <w:tcW w:w="708" w:type="dxa"/>
            <w:shd w:val="clear" w:color="auto" w:fill="auto"/>
            <w:tcMar>
              <w:left w:w="103" w:type="dxa"/>
            </w:tcMar>
          </w:tcPr>
          <w:p w:rsidR="00C70F6A" w:rsidRDefault="002A7837">
            <w:pPr>
              <w:jc w:val="center"/>
            </w:pPr>
            <w:r>
              <w:t>未</w:t>
            </w:r>
          </w:p>
        </w:tc>
      </w:tr>
    </w:tbl>
    <w:p w:rsidR="00C70F6A" w:rsidRDefault="00C70F6A"/>
    <w:p w:rsidR="00C70F6A" w:rsidRDefault="002A7837">
      <w:pPr>
        <w:pStyle w:val="2"/>
      </w:pPr>
      <w:r>
        <w:t>参考文献</w:t>
      </w:r>
    </w:p>
    <w:p w:rsidR="00C70F6A" w:rsidRDefault="002A7837">
      <w:pPr>
        <w:ind w:left="567"/>
      </w:pPr>
      <w:r>
        <w:t>特になし</w:t>
      </w:r>
    </w:p>
    <w:p w:rsidR="00C70F6A" w:rsidRDefault="002A7837">
      <w:pPr>
        <w:widowControl/>
        <w:jc w:val="left"/>
      </w:pPr>
      <w:r>
        <w:br w:type="page"/>
      </w:r>
    </w:p>
    <w:p w:rsidR="00C70F6A" w:rsidRDefault="002A7837">
      <w:pPr>
        <w:pStyle w:val="2"/>
      </w:pPr>
      <w:r>
        <w:lastRenderedPageBreak/>
        <w:t>改版履歴</w:t>
      </w:r>
    </w:p>
    <w:tbl>
      <w:tblPr>
        <w:tblStyle w:val="ae"/>
        <w:tblW w:w="8613" w:type="dxa"/>
        <w:tblInd w:w="-5" w:type="dxa"/>
        <w:tblCellMar>
          <w:left w:w="103" w:type="dxa"/>
        </w:tblCellMar>
        <w:tblLook w:val="04A0"/>
      </w:tblPr>
      <w:tblGrid>
        <w:gridCol w:w="959"/>
        <w:gridCol w:w="1417"/>
        <w:gridCol w:w="1134"/>
        <w:gridCol w:w="5103"/>
      </w:tblGrid>
      <w:tr w:rsidR="00DA6FE3" w:rsidTr="00DA6FE3">
        <w:tc>
          <w:tcPr>
            <w:tcW w:w="959" w:type="dxa"/>
            <w:shd w:val="clear" w:color="auto" w:fill="auto"/>
            <w:tcMar>
              <w:left w:w="103" w:type="dxa"/>
            </w:tcMar>
          </w:tcPr>
          <w:p w:rsidR="00DA6FE3" w:rsidRDefault="00DA6FE3">
            <w:pPr>
              <w:jc w:val="center"/>
            </w:pPr>
            <w:r>
              <w:t>版数</w:t>
            </w:r>
          </w:p>
        </w:tc>
        <w:tc>
          <w:tcPr>
            <w:tcW w:w="1417" w:type="dxa"/>
            <w:shd w:val="clear" w:color="auto" w:fill="auto"/>
            <w:tcMar>
              <w:left w:w="103" w:type="dxa"/>
            </w:tcMar>
          </w:tcPr>
          <w:p w:rsidR="00DA6FE3" w:rsidRDefault="00DA6FE3">
            <w:pPr>
              <w:jc w:val="center"/>
            </w:pPr>
            <w:r>
              <w:t>作成日</w:t>
            </w:r>
          </w:p>
        </w:tc>
        <w:tc>
          <w:tcPr>
            <w:tcW w:w="1134" w:type="dxa"/>
            <w:shd w:val="clear" w:color="auto" w:fill="auto"/>
          </w:tcPr>
          <w:p w:rsidR="00DA6FE3" w:rsidRDefault="00DA6FE3" w:rsidP="00DA6FE3">
            <w:pPr>
              <w:jc w:val="center"/>
            </w:pPr>
            <w:r>
              <w:rPr>
                <w:rFonts w:hint="eastAsia"/>
              </w:rPr>
              <w:t>作成</w:t>
            </w:r>
            <w:r w:rsidR="00E120C7">
              <w:rPr>
                <w:rFonts w:hint="eastAsia"/>
              </w:rPr>
              <w:t>者</w:t>
            </w:r>
          </w:p>
        </w:tc>
        <w:tc>
          <w:tcPr>
            <w:tcW w:w="5103" w:type="dxa"/>
            <w:shd w:val="clear" w:color="auto" w:fill="auto"/>
            <w:tcMar>
              <w:left w:w="103" w:type="dxa"/>
            </w:tcMar>
          </w:tcPr>
          <w:p w:rsidR="00DA6FE3" w:rsidRDefault="00DA6FE3">
            <w:pPr>
              <w:jc w:val="center"/>
            </w:pPr>
            <w:r>
              <w:t>変更内容</w:t>
            </w:r>
          </w:p>
        </w:tc>
      </w:tr>
      <w:tr w:rsidR="00DA6FE3" w:rsidTr="00DA6FE3">
        <w:tc>
          <w:tcPr>
            <w:tcW w:w="959" w:type="dxa"/>
            <w:shd w:val="clear" w:color="auto" w:fill="auto"/>
            <w:tcMar>
              <w:left w:w="103" w:type="dxa"/>
            </w:tcMar>
          </w:tcPr>
          <w:p w:rsidR="00DA6FE3" w:rsidRDefault="00DA6FE3">
            <w:pPr>
              <w:jc w:val="center"/>
            </w:pPr>
            <w:r>
              <w:t>0.1</w:t>
            </w:r>
            <w:r>
              <w:t>版</w:t>
            </w:r>
          </w:p>
        </w:tc>
        <w:tc>
          <w:tcPr>
            <w:tcW w:w="1417" w:type="dxa"/>
            <w:shd w:val="clear" w:color="auto" w:fill="auto"/>
            <w:tcMar>
              <w:left w:w="103" w:type="dxa"/>
            </w:tcMar>
          </w:tcPr>
          <w:p w:rsidR="00DA6FE3" w:rsidRDefault="00DA6FE3">
            <w:pPr>
              <w:jc w:val="center"/>
            </w:pPr>
            <w:r>
              <w:t>2016/04/29</w:t>
            </w:r>
          </w:p>
        </w:tc>
        <w:tc>
          <w:tcPr>
            <w:tcW w:w="1134" w:type="dxa"/>
            <w:shd w:val="clear" w:color="auto" w:fill="auto"/>
          </w:tcPr>
          <w:p w:rsidR="00DA6FE3" w:rsidRDefault="00DA6FE3" w:rsidP="00DA6FE3">
            <w:pPr>
              <w:jc w:val="center"/>
            </w:pPr>
            <w:r>
              <w:rPr>
                <w:rFonts w:hint="eastAsia"/>
              </w:rPr>
              <w:t>松井</w:t>
            </w:r>
          </w:p>
        </w:tc>
        <w:tc>
          <w:tcPr>
            <w:tcW w:w="5103" w:type="dxa"/>
            <w:shd w:val="clear" w:color="auto" w:fill="auto"/>
            <w:tcMar>
              <w:left w:w="103" w:type="dxa"/>
            </w:tcMar>
          </w:tcPr>
          <w:p w:rsidR="00DA6FE3" w:rsidRDefault="00DA6FE3">
            <w:r>
              <w:t>新規作成</w:t>
            </w:r>
          </w:p>
        </w:tc>
      </w:tr>
      <w:tr w:rsidR="00DA6FE3" w:rsidTr="00DA6FE3">
        <w:tc>
          <w:tcPr>
            <w:tcW w:w="959" w:type="dxa"/>
            <w:shd w:val="clear" w:color="auto" w:fill="auto"/>
            <w:tcMar>
              <w:left w:w="103" w:type="dxa"/>
            </w:tcMar>
          </w:tcPr>
          <w:p w:rsidR="00DA6FE3" w:rsidRDefault="00DA6FE3">
            <w:pPr>
              <w:jc w:val="center"/>
            </w:pPr>
            <w:r>
              <w:t>0.2</w:t>
            </w:r>
            <w:r>
              <w:t>版</w:t>
            </w:r>
          </w:p>
        </w:tc>
        <w:tc>
          <w:tcPr>
            <w:tcW w:w="1417" w:type="dxa"/>
            <w:shd w:val="clear" w:color="auto" w:fill="auto"/>
            <w:tcMar>
              <w:left w:w="103" w:type="dxa"/>
            </w:tcMar>
          </w:tcPr>
          <w:p w:rsidR="00DA6FE3" w:rsidRDefault="00DA6FE3">
            <w:pPr>
              <w:jc w:val="center"/>
            </w:pPr>
            <w:r>
              <w:t>2016/06/01</w:t>
            </w:r>
          </w:p>
        </w:tc>
        <w:tc>
          <w:tcPr>
            <w:tcW w:w="1134" w:type="dxa"/>
            <w:shd w:val="clear" w:color="auto" w:fill="auto"/>
          </w:tcPr>
          <w:p w:rsidR="00DA6FE3" w:rsidRDefault="00DA6FE3" w:rsidP="00DA6FE3">
            <w:pPr>
              <w:jc w:val="center"/>
            </w:pPr>
            <w:r>
              <w:rPr>
                <w:rFonts w:hint="eastAsia"/>
              </w:rPr>
              <w:t>松井</w:t>
            </w:r>
          </w:p>
        </w:tc>
        <w:tc>
          <w:tcPr>
            <w:tcW w:w="5103" w:type="dxa"/>
            <w:shd w:val="clear" w:color="auto" w:fill="auto"/>
            <w:tcMar>
              <w:left w:w="103" w:type="dxa"/>
            </w:tcMar>
          </w:tcPr>
          <w:p w:rsidR="00DA6FE3" w:rsidRDefault="00DA6FE3">
            <w:r>
              <w:t>ティッシュ抜きとプチプチ潰しを削除して、薪割りのみに変更</w:t>
            </w:r>
          </w:p>
        </w:tc>
      </w:tr>
      <w:tr w:rsidR="00DA6FE3" w:rsidTr="00DA6FE3">
        <w:tc>
          <w:tcPr>
            <w:tcW w:w="959" w:type="dxa"/>
            <w:shd w:val="clear" w:color="auto" w:fill="auto"/>
            <w:tcMar>
              <w:left w:w="103" w:type="dxa"/>
            </w:tcMar>
          </w:tcPr>
          <w:p w:rsidR="00DA6FE3" w:rsidRDefault="00DA6FE3">
            <w:pPr>
              <w:jc w:val="center"/>
            </w:pPr>
            <w:r>
              <w:t>0.3</w:t>
            </w:r>
            <w:r>
              <w:t>版</w:t>
            </w:r>
          </w:p>
        </w:tc>
        <w:tc>
          <w:tcPr>
            <w:tcW w:w="1417" w:type="dxa"/>
            <w:shd w:val="clear" w:color="auto" w:fill="auto"/>
            <w:tcMar>
              <w:left w:w="103" w:type="dxa"/>
            </w:tcMar>
          </w:tcPr>
          <w:p w:rsidR="00DA6FE3" w:rsidRDefault="00DA6FE3">
            <w:pPr>
              <w:jc w:val="center"/>
            </w:pPr>
            <w:r>
              <w:t>2016/06/12</w:t>
            </w:r>
          </w:p>
        </w:tc>
        <w:tc>
          <w:tcPr>
            <w:tcW w:w="1134" w:type="dxa"/>
            <w:shd w:val="clear" w:color="auto" w:fill="auto"/>
          </w:tcPr>
          <w:p w:rsidR="00DA6FE3" w:rsidRDefault="00DA6FE3" w:rsidP="00DA6FE3">
            <w:pPr>
              <w:jc w:val="center"/>
            </w:pPr>
            <w:r>
              <w:rPr>
                <w:rFonts w:hint="eastAsia"/>
              </w:rPr>
              <w:t>松井</w:t>
            </w:r>
          </w:p>
        </w:tc>
        <w:tc>
          <w:tcPr>
            <w:tcW w:w="5103" w:type="dxa"/>
            <w:shd w:val="clear" w:color="auto" w:fill="auto"/>
            <w:tcMar>
              <w:left w:w="103" w:type="dxa"/>
            </w:tcMar>
          </w:tcPr>
          <w:p w:rsidR="00DA6FE3" w:rsidRDefault="00DA6FE3">
            <w:r>
              <w:t>・</w:t>
            </w:r>
            <w:r>
              <w:t>TOP</w:t>
            </w:r>
            <w:r>
              <w:t>画面の動作を変更。</w:t>
            </w:r>
          </w:p>
          <w:p w:rsidR="00DA6FE3" w:rsidRDefault="00DA6FE3">
            <w:r>
              <w:t>・</w:t>
            </w:r>
            <w:r>
              <w:t>PLAY-06</w:t>
            </w:r>
            <w:r>
              <w:rPr>
                <w:rFonts w:hint="eastAsia"/>
              </w:rPr>
              <w:t>,07</w:t>
            </w:r>
            <w:r>
              <w:t>を追加</w:t>
            </w:r>
          </w:p>
          <w:p w:rsidR="00DA6FE3" w:rsidRDefault="00DA6FE3">
            <w:r>
              <w:t xml:space="preserve">　遷移後の動作を規定</w:t>
            </w:r>
          </w:p>
          <w:p w:rsidR="00DA6FE3" w:rsidRDefault="00DA6FE3">
            <w:r>
              <w:t>・</w:t>
            </w:r>
            <w:r>
              <w:t>RESULT-04</w:t>
            </w:r>
            <w:r>
              <w:t>追加</w:t>
            </w:r>
          </w:p>
          <w:p w:rsidR="00DA6FE3" w:rsidRDefault="00DA6FE3">
            <w:r>
              <w:t xml:space="preserve">　再プレイボタン押下時の動作を規定</w:t>
            </w:r>
          </w:p>
          <w:p w:rsidR="00DA6FE3" w:rsidRDefault="00DA6FE3">
            <w:r>
              <w:t>・薪割りの動作を変更</w:t>
            </w:r>
          </w:p>
          <w:p w:rsidR="00DA6FE3" w:rsidRDefault="00DA6FE3" w:rsidP="002920A2">
            <w:r>
              <w:t>・</w:t>
            </w:r>
            <w:r>
              <w:t>SNS-01,02,03</w:t>
            </w:r>
            <w:r>
              <w:t>を追加</w:t>
            </w:r>
          </w:p>
          <w:p w:rsidR="00DA6FE3" w:rsidRDefault="00DA6FE3" w:rsidP="002920A2"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SPLIT-03</w:t>
            </w:r>
            <w:r>
              <w:rPr>
                <w:rFonts w:hint="eastAsia"/>
              </w:rPr>
              <w:t>に追記</w:t>
            </w:r>
          </w:p>
        </w:tc>
      </w:tr>
      <w:tr w:rsidR="002E16FB" w:rsidTr="00DA6FE3">
        <w:tc>
          <w:tcPr>
            <w:tcW w:w="959" w:type="dxa"/>
            <w:shd w:val="clear" w:color="auto" w:fill="auto"/>
            <w:tcMar>
              <w:left w:w="103" w:type="dxa"/>
            </w:tcMar>
          </w:tcPr>
          <w:p w:rsidR="002E16FB" w:rsidRDefault="00BF2A09">
            <w:pPr>
              <w:jc w:val="center"/>
            </w:pPr>
            <w:r>
              <w:rPr>
                <w:rFonts w:hint="eastAsia"/>
              </w:rPr>
              <w:t>0.4</w:t>
            </w:r>
            <w:r w:rsidR="002E16FB">
              <w:rPr>
                <w:rFonts w:hint="eastAsia"/>
              </w:rPr>
              <w:t>版</w:t>
            </w:r>
          </w:p>
        </w:tc>
        <w:tc>
          <w:tcPr>
            <w:tcW w:w="1417" w:type="dxa"/>
            <w:shd w:val="clear" w:color="auto" w:fill="auto"/>
            <w:tcMar>
              <w:left w:w="103" w:type="dxa"/>
            </w:tcMar>
          </w:tcPr>
          <w:p w:rsidR="002E16FB" w:rsidRDefault="002E16FB">
            <w:pPr>
              <w:jc w:val="center"/>
            </w:pPr>
            <w:r>
              <w:rPr>
                <w:rFonts w:hint="eastAsia"/>
              </w:rPr>
              <w:t>2016/06/15</w:t>
            </w:r>
          </w:p>
        </w:tc>
        <w:tc>
          <w:tcPr>
            <w:tcW w:w="1134" w:type="dxa"/>
            <w:shd w:val="clear" w:color="auto" w:fill="auto"/>
          </w:tcPr>
          <w:p w:rsidR="002E16FB" w:rsidRDefault="002E16FB" w:rsidP="00DA6FE3">
            <w:pPr>
              <w:jc w:val="center"/>
            </w:pPr>
            <w:r>
              <w:rPr>
                <w:rFonts w:hint="eastAsia"/>
              </w:rPr>
              <w:t>松井</w:t>
            </w:r>
          </w:p>
        </w:tc>
        <w:tc>
          <w:tcPr>
            <w:tcW w:w="5103" w:type="dxa"/>
            <w:shd w:val="clear" w:color="auto" w:fill="auto"/>
            <w:tcMar>
              <w:left w:w="103" w:type="dxa"/>
            </w:tcMar>
          </w:tcPr>
          <w:p w:rsidR="002E16FB" w:rsidRDefault="002E16FB" w:rsidP="00357DCD"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FUNCTION-08</w:t>
            </w:r>
            <w:r>
              <w:rPr>
                <w:rFonts w:hint="eastAsia"/>
              </w:rPr>
              <w:t>を</w:t>
            </w:r>
            <w:r>
              <w:rPr>
                <w:rFonts w:hint="eastAsia"/>
              </w:rPr>
              <w:t>TBD</w:t>
            </w:r>
            <w:r>
              <w:rPr>
                <w:rFonts w:hint="eastAsia"/>
              </w:rPr>
              <w:t>に変更</w:t>
            </w:r>
          </w:p>
          <w:p w:rsidR="002E16FB" w:rsidRDefault="002E16FB"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PLAY-08</w:t>
            </w:r>
            <w:r>
              <w:rPr>
                <w:rFonts w:hint="eastAsia"/>
              </w:rPr>
              <w:t>を追加</w:t>
            </w:r>
          </w:p>
        </w:tc>
      </w:tr>
      <w:tr w:rsidR="00E120C7" w:rsidTr="00DA6FE3">
        <w:trPr>
          <w:ins w:id="10" w:author="Microsoft" w:date="2016-06-19T21:52:00Z"/>
        </w:trPr>
        <w:tc>
          <w:tcPr>
            <w:tcW w:w="959" w:type="dxa"/>
            <w:shd w:val="clear" w:color="auto" w:fill="auto"/>
            <w:tcMar>
              <w:left w:w="103" w:type="dxa"/>
            </w:tcMar>
          </w:tcPr>
          <w:p w:rsidR="00E120C7" w:rsidRDefault="00E120C7">
            <w:pPr>
              <w:jc w:val="center"/>
              <w:rPr>
                <w:ins w:id="11" w:author="Microsoft" w:date="2016-06-19T21:52:00Z"/>
              </w:rPr>
            </w:pPr>
            <w:ins w:id="12" w:author="Microsoft" w:date="2016-06-19T21:52:00Z">
              <w:r>
                <w:rPr>
                  <w:rFonts w:hint="eastAsia"/>
                </w:rPr>
                <w:t>0.5</w:t>
              </w:r>
              <w:r>
                <w:rPr>
                  <w:rFonts w:hint="eastAsia"/>
                </w:rPr>
                <w:t>版</w:t>
              </w:r>
            </w:ins>
          </w:p>
        </w:tc>
        <w:tc>
          <w:tcPr>
            <w:tcW w:w="1417" w:type="dxa"/>
            <w:shd w:val="clear" w:color="auto" w:fill="auto"/>
            <w:tcMar>
              <w:left w:w="103" w:type="dxa"/>
            </w:tcMar>
          </w:tcPr>
          <w:p w:rsidR="00E120C7" w:rsidRDefault="00E120C7">
            <w:pPr>
              <w:jc w:val="center"/>
              <w:rPr>
                <w:ins w:id="13" w:author="Microsoft" w:date="2016-06-19T21:52:00Z"/>
              </w:rPr>
            </w:pPr>
            <w:ins w:id="14" w:author="Microsoft" w:date="2016-06-19T21:52:00Z">
              <w:r>
                <w:rPr>
                  <w:rFonts w:hint="eastAsia"/>
                </w:rPr>
                <w:t>2016/06/19</w:t>
              </w:r>
            </w:ins>
          </w:p>
        </w:tc>
        <w:tc>
          <w:tcPr>
            <w:tcW w:w="1134" w:type="dxa"/>
            <w:shd w:val="clear" w:color="auto" w:fill="auto"/>
          </w:tcPr>
          <w:p w:rsidR="00E120C7" w:rsidRDefault="00E120C7" w:rsidP="00DA6FE3">
            <w:pPr>
              <w:jc w:val="center"/>
              <w:rPr>
                <w:ins w:id="15" w:author="Microsoft" w:date="2016-06-19T21:52:00Z"/>
              </w:rPr>
            </w:pPr>
            <w:ins w:id="16" w:author="Microsoft" w:date="2016-06-19T21:53:00Z">
              <w:r>
                <w:rPr>
                  <w:rFonts w:hint="eastAsia"/>
                </w:rPr>
                <w:t>松井</w:t>
              </w:r>
            </w:ins>
          </w:p>
        </w:tc>
        <w:tc>
          <w:tcPr>
            <w:tcW w:w="5103" w:type="dxa"/>
            <w:shd w:val="clear" w:color="auto" w:fill="auto"/>
            <w:tcMar>
              <w:left w:w="103" w:type="dxa"/>
            </w:tcMar>
          </w:tcPr>
          <w:p w:rsidR="00E120C7" w:rsidRDefault="00E120C7" w:rsidP="00357DCD">
            <w:pPr>
              <w:rPr>
                <w:ins w:id="17" w:author="Microsoft" w:date="2016-06-19T21:54:00Z"/>
              </w:rPr>
            </w:pPr>
            <w:ins w:id="18" w:author="Microsoft" w:date="2016-06-19T21:53:00Z">
              <w:r>
                <w:rPr>
                  <w:rFonts w:hint="eastAsia"/>
                </w:rPr>
                <w:t>・</w:t>
              </w:r>
            </w:ins>
            <w:ins w:id="19" w:author="Microsoft" w:date="2016-06-19T21:54:00Z">
              <w:r>
                <w:rPr>
                  <w:rFonts w:hint="eastAsia"/>
                </w:rPr>
                <w:t>PLAY-02</w:t>
              </w:r>
              <w:r>
                <w:rPr>
                  <w:rFonts w:hint="eastAsia"/>
                </w:rPr>
                <w:t>で、ボタンの名称と数を変更</w:t>
              </w:r>
            </w:ins>
          </w:p>
          <w:p w:rsidR="00E120C7" w:rsidRDefault="00E120C7" w:rsidP="00E120C7">
            <w:pPr>
              <w:pStyle w:val="af"/>
              <w:numPr>
                <w:ilvl w:val="0"/>
                <w:numId w:val="3"/>
              </w:numPr>
              <w:ind w:leftChars="0"/>
              <w:rPr>
                <w:ins w:id="20" w:author="Microsoft" w:date="2016-06-19T21:55:00Z"/>
              </w:rPr>
            </w:pPr>
            <w:ins w:id="21" w:author="Microsoft" w:date="2016-06-19T21:54:00Z">
              <w:r>
                <w:rPr>
                  <w:rFonts w:hint="eastAsia"/>
                </w:rPr>
                <w:t>リスタートをリセットに</w:t>
              </w:r>
            </w:ins>
            <w:ins w:id="22" w:author="Microsoft" w:date="2016-06-19T21:55:00Z">
              <w:r>
                <w:rPr>
                  <w:rFonts w:hint="eastAsia"/>
                </w:rPr>
                <w:t>変更</w:t>
              </w:r>
            </w:ins>
          </w:p>
          <w:p w:rsidR="00E120C7" w:rsidRDefault="00E120C7" w:rsidP="00E120C7">
            <w:pPr>
              <w:pStyle w:val="af"/>
              <w:numPr>
                <w:ilvl w:val="0"/>
                <w:numId w:val="3"/>
              </w:numPr>
              <w:ind w:leftChars="0"/>
              <w:rPr>
                <w:ins w:id="23" w:author="Microsoft" w:date="2016-06-19T21:55:00Z"/>
              </w:rPr>
            </w:pPr>
            <w:ins w:id="24" w:author="Microsoft" w:date="2016-06-19T21:55:00Z">
              <w:r>
                <w:rPr>
                  <w:rFonts w:hint="eastAsia"/>
                </w:rPr>
                <w:t>一時停止と再開を統合</w:t>
              </w:r>
            </w:ins>
          </w:p>
          <w:p w:rsidR="00E120C7" w:rsidRDefault="00E120C7" w:rsidP="00E120C7">
            <w:pPr>
              <w:rPr>
                <w:ins w:id="25" w:author="Microsoft" w:date="2016-06-20T06:54:00Z"/>
              </w:rPr>
            </w:pPr>
          </w:p>
          <w:p w:rsidR="00BB05A3" w:rsidRDefault="00BB05A3" w:rsidP="00E120C7">
            <w:pPr>
              <w:rPr>
                <w:ins w:id="26" w:author="Microsoft" w:date="2016-06-20T06:54:00Z"/>
              </w:rPr>
            </w:pPr>
            <w:ins w:id="27" w:author="Microsoft" w:date="2016-06-20T06:54:00Z">
              <w:r>
                <w:rPr>
                  <w:rFonts w:hint="eastAsia"/>
                </w:rPr>
                <w:t>・</w:t>
              </w:r>
              <w:r>
                <w:rPr>
                  <w:rFonts w:hint="eastAsia"/>
                </w:rPr>
                <w:t>PALY-09</w:t>
              </w:r>
              <w:r>
                <w:rPr>
                  <w:rFonts w:hint="eastAsia"/>
                </w:rPr>
                <w:t>を追加</w:t>
              </w:r>
            </w:ins>
          </w:p>
          <w:p w:rsidR="00BB05A3" w:rsidRDefault="00BB05A3" w:rsidP="00E120C7">
            <w:pPr>
              <w:rPr>
                <w:ins w:id="28" w:author="Microsoft" w:date="2016-06-20T06:54:00Z"/>
              </w:rPr>
            </w:pPr>
            <w:ins w:id="29" w:author="Microsoft" w:date="2016-06-20T06:54:00Z">
              <w:r>
                <w:rPr>
                  <w:rFonts w:hint="eastAsia"/>
                </w:rPr>
                <w:t xml:space="preserve">　リセットボタン押下時の動作を規定</w:t>
              </w:r>
            </w:ins>
          </w:p>
          <w:p w:rsidR="00BB05A3" w:rsidRDefault="00BB05A3" w:rsidP="00E120C7">
            <w:pPr>
              <w:rPr>
                <w:ins w:id="30" w:author="Microsoft" w:date="2016-06-19T21:55:00Z"/>
              </w:rPr>
            </w:pPr>
          </w:p>
          <w:p w:rsidR="00E120C7" w:rsidRDefault="00E120C7" w:rsidP="00E120C7">
            <w:pPr>
              <w:rPr>
                <w:ins w:id="31" w:author="Microsoft" w:date="2016-06-19T21:58:00Z"/>
              </w:rPr>
            </w:pPr>
            <w:ins w:id="32" w:author="Microsoft" w:date="2016-06-19T21:55:00Z">
              <w:r>
                <w:rPr>
                  <w:rFonts w:hint="eastAsia"/>
                </w:rPr>
                <w:t>・</w:t>
              </w:r>
              <w:r w:rsidR="00BB05A3">
                <w:rPr>
                  <w:rFonts w:hint="eastAsia"/>
                </w:rPr>
                <w:t>PLAY-</w:t>
              </w:r>
            </w:ins>
            <w:ins w:id="33" w:author="Microsoft" w:date="2016-06-20T06:54:00Z">
              <w:r w:rsidR="00BB05A3">
                <w:rPr>
                  <w:rFonts w:hint="eastAsia"/>
                </w:rPr>
                <w:t>10</w:t>
              </w:r>
            </w:ins>
            <w:ins w:id="34" w:author="Microsoft" w:date="2016-06-19T21:55:00Z">
              <w:r>
                <w:rPr>
                  <w:rFonts w:hint="eastAsia"/>
                </w:rPr>
                <w:t>を追加</w:t>
              </w:r>
            </w:ins>
          </w:p>
          <w:p w:rsidR="00E120C7" w:rsidRDefault="00BB05A3" w:rsidP="00E120C7">
            <w:pPr>
              <w:ind w:left="210" w:hangingChars="100" w:hanging="210"/>
              <w:rPr>
                <w:ins w:id="35" w:author="Microsoft" w:date="2016-06-19T21:57:00Z"/>
              </w:rPr>
            </w:pPr>
            <w:ins w:id="36" w:author="Microsoft" w:date="2016-06-19T21:58:00Z">
              <w:r>
                <w:rPr>
                  <w:rFonts w:hint="eastAsia"/>
                </w:rPr>
                <w:t xml:space="preserve">　</w:t>
              </w:r>
            </w:ins>
            <w:ins w:id="37" w:author="Microsoft" w:date="2016-06-20T06:55:00Z">
              <w:r>
                <w:rPr>
                  <w:rFonts w:hint="eastAsia"/>
                </w:rPr>
                <w:t>戻る押下時</w:t>
              </w:r>
            </w:ins>
            <w:ins w:id="38" w:author="Microsoft" w:date="2016-06-19T21:58:00Z">
              <w:r w:rsidR="00E120C7">
                <w:rPr>
                  <w:rFonts w:hint="eastAsia"/>
                </w:rPr>
                <w:t>の動作を規定</w:t>
              </w:r>
            </w:ins>
          </w:p>
          <w:p w:rsidR="00E120C7" w:rsidRDefault="00E120C7" w:rsidP="00E120C7">
            <w:pPr>
              <w:rPr>
                <w:ins w:id="39" w:author="Microsoft" w:date="2016-06-19T22:12:00Z"/>
              </w:rPr>
            </w:pPr>
          </w:p>
          <w:p w:rsidR="00284D0A" w:rsidRDefault="00284D0A" w:rsidP="00E120C7">
            <w:pPr>
              <w:rPr>
                <w:ins w:id="40" w:author="Microsoft" w:date="2016-06-19T22:12:00Z"/>
              </w:rPr>
            </w:pPr>
            <w:ins w:id="41" w:author="Microsoft" w:date="2016-06-19T22:12:00Z">
              <w:r>
                <w:rPr>
                  <w:rFonts w:hint="eastAsia"/>
                </w:rPr>
                <w:t>・</w:t>
              </w:r>
              <w:r w:rsidR="00BB05A3">
                <w:rPr>
                  <w:rFonts w:hint="eastAsia"/>
                </w:rPr>
                <w:t>PLAY-1</w:t>
              </w:r>
            </w:ins>
            <w:ins w:id="42" w:author="Microsoft" w:date="2016-06-20T06:54:00Z">
              <w:r w:rsidR="00BB05A3">
                <w:rPr>
                  <w:rFonts w:hint="eastAsia"/>
                </w:rPr>
                <w:t>1</w:t>
              </w:r>
            </w:ins>
            <w:ins w:id="43" w:author="Microsoft" w:date="2016-06-19T22:12:00Z">
              <w:r>
                <w:rPr>
                  <w:rFonts w:hint="eastAsia"/>
                </w:rPr>
                <w:t>を追加</w:t>
              </w:r>
            </w:ins>
          </w:p>
          <w:p w:rsidR="00284D0A" w:rsidRPr="00284D0A" w:rsidRDefault="00284D0A" w:rsidP="00284D0A">
            <w:pPr>
              <w:ind w:left="210" w:hangingChars="100" w:hanging="210"/>
              <w:rPr>
                <w:ins w:id="44" w:author="Microsoft" w:date="2016-06-19T21:57:00Z"/>
              </w:rPr>
            </w:pPr>
            <w:ins w:id="45" w:author="Microsoft" w:date="2016-06-19T22:12:00Z">
              <w:r>
                <w:rPr>
                  <w:rFonts w:hint="eastAsia"/>
                </w:rPr>
                <w:t xml:space="preserve">　プレイ中にバックグラウンドに回った</w:t>
              </w:r>
            </w:ins>
            <w:ins w:id="46" w:author="Microsoft" w:date="2016-06-19T22:13:00Z">
              <w:r>
                <w:rPr>
                  <w:rFonts w:hint="eastAsia"/>
                </w:rPr>
                <w:t>場合の動作を規定</w:t>
              </w:r>
            </w:ins>
          </w:p>
          <w:p w:rsidR="00284D0A" w:rsidRDefault="00284D0A" w:rsidP="00E120C7">
            <w:pPr>
              <w:rPr>
                <w:ins w:id="47" w:author="Microsoft" w:date="2016-06-19T22:13:00Z"/>
              </w:rPr>
            </w:pPr>
          </w:p>
          <w:p w:rsidR="00E120C7" w:rsidRDefault="00E120C7" w:rsidP="00E120C7">
            <w:pPr>
              <w:rPr>
                <w:ins w:id="48" w:author="Microsoft" w:date="2016-06-20T05:11:00Z"/>
              </w:rPr>
            </w:pPr>
            <w:ins w:id="49" w:author="Microsoft" w:date="2016-06-19T21:58:00Z">
              <w:r>
                <w:rPr>
                  <w:rFonts w:hint="eastAsia"/>
                </w:rPr>
                <w:t>・</w:t>
              </w:r>
              <w:r>
                <w:rPr>
                  <w:rFonts w:hint="eastAsia"/>
                </w:rPr>
                <w:t>PALY-07</w:t>
              </w:r>
              <w:r>
                <w:rPr>
                  <w:rFonts w:hint="eastAsia"/>
                </w:rPr>
                <w:t>に追記</w:t>
              </w:r>
            </w:ins>
          </w:p>
          <w:p w:rsidR="005961A8" w:rsidRDefault="005961A8" w:rsidP="00E120C7">
            <w:pPr>
              <w:rPr>
                <w:ins w:id="50" w:author="Microsoft" w:date="2016-06-20T05:11:00Z"/>
              </w:rPr>
            </w:pPr>
          </w:p>
          <w:p w:rsidR="005961A8" w:rsidRDefault="005961A8" w:rsidP="00E120C7">
            <w:pPr>
              <w:rPr>
                <w:ins w:id="51" w:author="Microsoft" w:date="2016-06-19T21:52:00Z"/>
              </w:rPr>
            </w:pPr>
            <w:ins w:id="52" w:author="Microsoft" w:date="2016-06-20T05:11:00Z">
              <w:r>
                <w:rPr>
                  <w:rFonts w:hint="eastAsia"/>
                </w:rPr>
                <w:t>・</w:t>
              </w:r>
              <w:r>
                <w:rPr>
                  <w:rFonts w:hint="eastAsia"/>
                </w:rPr>
                <w:t>1.4</w:t>
              </w:r>
              <w:r>
                <w:rPr>
                  <w:rFonts w:hint="eastAsia"/>
                </w:rPr>
                <w:t>章　制限・注意事項に対象</w:t>
              </w:r>
              <w:r>
                <w:rPr>
                  <w:rFonts w:hint="eastAsia"/>
                </w:rPr>
                <w:t>OS</w:t>
              </w:r>
              <w:r>
                <w:rPr>
                  <w:rFonts w:hint="eastAsia"/>
                </w:rPr>
                <w:t>追記</w:t>
              </w:r>
            </w:ins>
          </w:p>
        </w:tc>
      </w:tr>
    </w:tbl>
    <w:p w:rsidR="00C70F6A" w:rsidRDefault="00C70F6A"/>
    <w:p w:rsidR="00C70F6A" w:rsidRDefault="002A7837">
      <w:pPr>
        <w:widowControl/>
        <w:jc w:val="left"/>
      </w:pPr>
      <w:r>
        <w:br w:type="page"/>
      </w:r>
    </w:p>
    <w:p w:rsidR="00C70F6A" w:rsidRDefault="002A7837">
      <w:pPr>
        <w:pStyle w:val="1"/>
      </w:pPr>
      <w:r>
        <w:lastRenderedPageBreak/>
        <w:t>機能</w:t>
      </w:r>
    </w:p>
    <w:tbl>
      <w:tblPr>
        <w:tblStyle w:val="ae"/>
        <w:tblW w:w="8505" w:type="dxa"/>
        <w:tblInd w:w="103" w:type="dxa"/>
        <w:tblCellMar>
          <w:left w:w="103" w:type="dxa"/>
        </w:tblCellMar>
        <w:tblLook w:val="04A0"/>
      </w:tblPr>
      <w:tblGrid>
        <w:gridCol w:w="1983"/>
        <w:gridCol w:w="6522"/>
      </w:tblGrid>
      <w:tr w:rsidR="00C70F6A" w:rsidTr="00912183">
        <w:tc>
          <w:tcPr>
            <w:tcW w:w="1983" w:type="dxa"/>
            <w:shd w:val="clear" w:color="auto" w:fill="auto"/>
            <w:tcMar>
              <w:left w:w="103" w:type="dxa"/>
            </w:tcMar>
          </w:tcPr>
          <w:p w:rsidR="00C70F6A" w:rsidRDefault="002A7837">
            <w:pPr>
              <w:jc w:val="center"/>
            </w:pPr>
            <w:r>
              <w:t>ID</w:t>
            </w:r>
          </w:p>
        </w:tc>
        <w:tc>
          <w:tcPr>
            <w:tcW w:w="6522" w:type="dxa"/>
            <w:shd w:val="clear" w:color="auto" w:fill="auto"/>
            <w:tcMar>
              <w:left w:w="103" w:type="dxa"/>
            </w:tcMar>
          </w:tcPr>
          <w:p w:rsidR="00C70F6A" w:rsidRDefault="002A7837">
            <w:pPr>
              <w:jc w:val="center"/>
            </w:pPr>
            <w:r>
              <w:t>要求</w:t>
            </w:r>
          </w:p>
        </w:tc>
      </w:tr>
      <w:tr w:rsidR="00C70F6A" w:rsidTr="00912183">
        <w:tc>
          <w:tcPr>
            <w:tcW w:w="1983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FUNCTION-01</w:t>
            </w:r>
          </w:p>
        </w:tc>
        <w:tc>
          <w:tcPr>
            <w:tcW w:w="6522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起動時のスプラッシュ画面は企業ロゴを表示すること。</w:t>
            </w:r>
          </w:p>
        </w:tc>
      </w:tr>
      <w:tr w:rsidR="00C70F6A" w:rsidTr="00912183">
        <w:tc>
          <w:tcPr>
            <w:tcW w:w="1983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FUNCTION-02</w:t>
            </w:r>
          </w:p>
        </w:tc>
        <w:tc>
          <w:tcPr>
            <w:tcW w:w="6522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画面の向きはポートレートで固定とすること。</w:t>
            </w:r>
          </w:p>
        </w:tc>
      </w:tr>
      <w:tr w:rsidR="00C70F6A" w:rsidTr="00912183">
        <w:tc>
          <w:tcPr>
            <w:tcW w:w="1983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FUNCTION-03</w:t>
            </w:r>
          </w:p>
        </w:tc>
        <w:tc>
          <w:tcPr>
            <w:tcW w:w="6522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ゲームの内容はいくつかのシチュエーションが選べる</w:t>
            </w:r>
          </w:p>
          <w:p w:rsidR="00C70F6A" w:rsidRDefault="002A7837">
            <w:r>
              <w:t>入力：タップ、フリック、スライド</w:t>
            </w:r>
          </w:p>
          <w:p w:rsidR="00C70F6A" w:rsidRDefault="002A7837">
            <w:r>
              <w:t>出力：音、アニメーション</w:t>
            </w:r>
          </w:p>
        </w:tc>
      </w:tr>
      <w:tr w:rsidR="00C70F6A" w:rsidTr="00912183">
        <w:tc>
          <w:tcPr>
            <w:tcW w:w="1983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FUNCTION-04</w:t>
            </w:r>
          </w:p>
        </w:tc>
        <w:tc>
          <w:tcPr>
            <w:tcW w:w="6522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プレイ内容に応じてスコアを回数カウントする。</w:t>
            </w:r>
          </w:p>
          <w:p w:rsidR="00C70F6A" w:rsidRDefault="002A7837">
            <w:r>
              <w:t>・関係のない単位を使用する（ティッシュであれば枚数ではなく厚さなど）</w:t>
            </w:r>
          </w:p>
          <w:p w:rsidR="00C70F6A" w:rsidRDefault="002A7837">
            <w:r>
              <w:t>・ランダム（結果に、関係のない成果が表示される）</w:t>
            </w:r>
          </w:p>
          <w:p w:rsidR="00C70F6A" w:rsidRDefault="002A7837">
            <w:r>
              <w:t>・数字ではなくテキストで出力（ティッシュであれば、花粉症の人が一日使う分くらい抜きました）</w:t>
            </w:r>
          </w:p>
        </w:tc>
      </w:tr>
      <w:tr w:rsidR="00C70F6A" w:rsidTr="00912183">
        <w:tc>
          <w:tcPr>
            <w:tcW w:w="1983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FUNCTION-05</w:t>
            </w:r>
          </w:p>
        </w:tc>
        <w:tc>
          <w:tcPr>
            <w:tcW w:w="6522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1Play</w:t>
            </w:r>
            <w:r>
              <w:t>ごとに制限時間を定める。制限時間は各シチュエーションの章を参照。</w:t>
            </w:r>
          </w:p>
        </w:tc>
      </w:tr>
      <w:tr w:rsidR="00C70F6A" w:rsidTr="00912183">
        <w:tc>
          <w:tcPr>
            <w:tcW w:w="1983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FUNCTION-06</w:t>
            </w:r>
          </w:p>
        </w:tc>
        <w:tc>
          <w:tcPr>
            <w:tcW w:w="6522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SNS</w:t>
            </w:r>
            <w:r>
              <w:t>と連動（</w:t>
            </w:r>
            <w:r>
              <w:t>Twitter</w:t>
            </w:r>
            <w:r>
              <w:t>、</w:t>
            </w:r>
            <w:proofErr w:type="spellStart"/>
            <w:r>
              <w:t>Facebook</w:t>
            </w:r>
            <w:proofErr w:type="spellEnd"/>
            <w:r>
              <w:t>）</w:t>
            </w:r>
          </w:p>
          <w:p w:rsidR="00C70F6A" w:rsidRDefault="002A7837">
            <w:r>
              <w:t>ゲーム終了ごとに</w:t>
            </w:r>
            <w:r>
              <w:t>SNS</w:t>
            </w:r>
            <w:r>
              <w:t>連携画面を出す（</w:t>
            </w:r>
            <w:r>
              <w:t>YES/NO</w:t>
            </w:r>
            <w:r>
              <w:t>）</w:t>
            </w:r>
          </w:p>
        </w:tc>
      </w:tr>
      <w:tr w:rsidR="00C70F6A" w:rsidTr="00912183">
        <w:tc>
          <w:tcPr>
            <w:tcW w:w="1983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FUNCTION-07</w:t>
            </w:r>
          </w:p>
        </w:tc>
        <w:tc>
          <w:tcPr>
            <w:tcW w:w="6522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それぞれのシチュエーションの音が変更できる設定を設ける</w:t>
            </w:r>
          </w:p>
          <w:p w:rsidR="00C70F6A" w:rsidRDefault="002A7837">
            <w:r>
              <w:t>（音種パターンを選択できる）</w:t>
            </w:r>
          </w:p>
        </w:tc>
      </w:tr>
      <w:tr w:rsidR="00C70F6A" w:rsidTr="00912183">
        <w:tc>
          <w:tcPr>
            <w:tcW w:w="1983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FUNCTION-08</w:t>
            </w:r>
          </w:p>
          <w:p w:rsidR="003950F7" w:rsidRDefault="00EF74D6">
            <w:r>
              <w:rPr>
                <w:rFonts w:hint="eastAsia"/>
              </w:rPr>
              <w:t>やるかは</w:t>
            </w:r>
            <w:r>
              <w:rPr>
                <w:rFonts w:hint="eastAsia"/>
              </w:rPr>
              <w:t>TBD</w:t>
            </w:r>
          </w:p>
        </w:tc>
        <w:tc>
          <w:tcPr>
            <w:tcW w:w="6522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シークレットステージ導入</w:t>
            </w:r>
          </w:p>
          <w:p w:rsidR="00C70F6A" w:rsidRDefault="002A7837">
            <w:r>
              <w:t>方法は</w:t>
            </w:r>
            <w:r>
              <w:t>TBD</w:t>
            </w:r>
          </w:p>
        </w:tc>
      </w:tr>
      <w:tr w:rsidR="00C70F6A" w:rsidTr="00912183">
        <w:tc>
          <w:tcPr>
            <w:tcW w:w="1983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FUNCTION-09</w:t>
            </w:r>
          </w:p>
          <w:p w:rsidR="0076587F" w:rsidRDefault="0076587F">
            <w:r>
              <w:rPr>
                <w:rFonts w:hint="eastAsia"/>
              </w:rPr>
              <w:t>やるかは</w:t>
            </w:r>
            <w:r>
              <w:rPr>
                <w:rFonts w:hint="eastAsia"/>
              </w:rPr>
              <w:t>TBD</w:t>
            </w:r>
          </w:p>
        </w:tc>
        <w:tc>
          <w:tcPr>
            <w:tcW w:w="6522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プラグインを導入できること</w:t>
            </w:r>
          </w:p>
          <w:p w:rsidR="00C70F6A" w:rsidRDefault="002A7837">
            <w:r>
              <w:t xml:space="preserve">対応拡張子　</w:t>
            </w:r>
            <w:r>
              <w:t>mp3,AAC,…etc</w:t>
            </w:r>
          </w:p>
        </w:tc>
      </w:tr>
      <w:tr w:rsidR="00C70F6A" w:rsidTr="00912183">
        <w:tc>
          <w:tcPr>
            <w:tcW w:w="1983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FUNCTION-10</w:t>
            </w:r>
          </w:p>
          <w:p w:rsidR="0076587F" w:rsidRDefault="0076587F">
            <w:r>
              <w:rPr>
                <w:rFonts w:hint="eastAsia"/>
              </w:rPr>
              <w:t>やるかは</w:t>
            </w:r>
            <w:r>
              <w:rPr>
                <w:rFonts w:hint="eastAsia"/>
              </w:rPr>
              <w:t>TBD</w:t>
            </w:r>
          </w:p>
        </w:tc>
        <w:tc>
          <w:tcPr>
            <w:tcW w:w="6522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コラボシチュや音の課金追加</w:t>
            </w:r>
          </w:p>
        </w:tc>
      </w:tr>
    </w:tbl>
    <w:p w:rsidR="00C70F6A" w:rsidRDefault="00C70F6A"/>
    <w:p w:rsidR="00C70F6A" w:rsidRDefault="00C70F6A"/>
    <w:p w:rsidR="00C70F6A" w:rsidRDefault="002A7837">
      <w:pPr>
        <w:pStyle w:val="1"/>
      </w:pPr>
      <w:r>
        <w:t>画面</w:t>
      </w:r>
    </w:p>
    <w:p w:rsidR="00C70F6A" w:rsidRDefault="002A7837">
      <w:pPr>
        <w:pStyle w:val="2"/>
      </w:pPr>
      <w:r>
        <w:t>TOP</w:t>
      </w:r>
      <w:r>
        <w:t>画面</w:t>
      </w:r>
    </w:p>
    <w:tbl>
      <w:tblPr>
        <w:tblStyle w:val="ae"/>
        <w:tblW w:w="8505" w:type="dxa"/>
        <w:tblInd w:w="103" w:type="dxa"/>
        <w:tblCellMar>
          <w:left w:w="103" w:type="dxa"/>
        </w:tblCellMar>
        <w:tblLook w:val="04A0"/>
      </w:tblPr>
      <w:tblGrid>
        <w:gridCol w:w="1985"/>
        <w:gridCol w:w="6520"/>
      </w:tblGrid>
      <w:tr w:rsidR="00C70F6A">
        <w:tc>
          <w:tcPr>
            <w:tcW w:w="1985" w:type="dxa"/>
            <w:shd w:val="clear" w:color="auto" w:fill="auto"/>
            <w:tcMar>
              <w:left w:w="103" w:type="dxa"/>
            </w:tcMar>
          </w:tcPr>
          <w:p w:rsidR="00C70F6A" w:rsidRDefault="002A7837">
            <w:pPr>
              <w:jc w:val="center"/>
            </w:pPr>
            <w:r>
              <w:t>ID</w:t>
            </w:r>
          </w:p>
        </w:tc>
        <w:tc>
          <w:tcPr>
            <w:tcW w:w="6519" w:type="dxa"/>
            <w:shd w:val="clear" w:color="auto" w:fill="auto"/>
            <w:tcMar>
              <w:left w:w="103" w:type="dxa"/>
            </w:tcMar>
          </w:tcPr>
          <w:p w:rsidR="00C70F6A" w:rsidRDefault="002A7837">
            <w:pPr>
              <w:jc w:val="center"/>
            </w:pPr>
            <w:r>
              <w:t>要求</w:t>
            </w:r>
          </w:p>
        </w:tc>
      </w:tr>
      <w:tr w:rsidR="00C70F6A">
        <w:tc>
          <w:tcPr>
            <w:tcW w:w="1985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TOP-01</w:t>
            </w:r>
          </w:p>
        </w:tc>
        <w:tc>
          <w:tcPr>
            <w:tcW w:w="6519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アプリのタイトルを画面中央部に表示すること。</w:t>
            </w:r>
          </w:p>
        </w:tc>
      </w:tr>
      <w:tr w:rsidR="00C70F6A">
        <w:tc>
          <w:tcPr>
            <w:tcW w:w="1985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TOP-02</w:t>
            </w:r>
          </w:p>
        </w:tc>
        <w:tc>
          <w:tcPr>
            <w:tcW w:w="6519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画面下部に「</w:t>
            </w:r>
            <w:r>
              <w:t>START</w:t>
            </w:r>
            <w:r>
              <w:t>」を表示すること。</w:t>
            </w:r>
          </w:p>
        </w:tc>
      </w:tr>
      <w:tr w:rsidR="00C70F6A">
        <w:tc>
          <w:tcPr>
            <w:tcW w:w="1985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TOP-03</w:t>
            </w:r>
          </w:p>
        </w:tc>
        <w:tc>
          <w:tcPr>
            <w:tcW w:w="6519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「</w:t>
            </w:r>
            <w:r>
              <w:t>START</w:t>
            </w:r>
            <w:r>
              <w:t>」をタップすることでプレイ画面に遷移すること。</w:t>
            </w:r>
          </w:p>
        </w:tc>
      </w:tr>
    </w:tbl>
    <w:p w:rsidR="00C70F6A" w:rsidRDefault="00C70F6A"/>
    <w:p w:rsidR="00C70F6A" w:rsidRDefault="002A7837">
      <w:pPr>
        <w:widowControl/>
        <w:jc w:val="left"/>
      </w:pPr>
      <w:r>
        <w:br w:type="page"/>
      </w:r>
    </w:p>
    <w:p w:rsidR="00C70F6A" w:rsidRDefault="00C70F6A"/>
    <w:p w:rsidR="00C70F6A" w:rsidRDefault="002A7837" w:rsidP="00B41623">
      <w:pPr>
        <w:pStyle w:val="2"/>
      </w:pPr>
      <w:r>
        <w:t>プレイ画面</w:t>
      </w:r>
    </w:p>
    <w:tbl>
      <w:tblPr>
        <w:tblStyle w:val="ae"/>
        <w:tblW w:w="8505" w:type="dxa"/>
        <w:tblInd w:w="103" w:type="dxa"/>
        <w:tblCellMar>
          <w:left w:w="103" w:type="dxa"/>
        </w:tblCellMar>
        <w:tblLook w:val="04A0"/>
      </w:tblPr>
      <w:tblGrid>
        <w:gridCol w:w="1985"/>
        <w:gridCol w:w="6520"/>
      </w:tblGrid>
      <w:tr w:rsidR="00C70F6A" w:rsidTr="00173793">
        <w:tc>
          <w:tcPr>
            <w:tcW w:w="1985" w:type="dxa"/>
            <w:shd w:val="clear" w:color="auto" w:fill="auto"/>
            <w:tcMar>
              <w:left w:w="103" w:type="dxa"/>
            </w:tcMar>
          </w:tcPr>
          <w:p w:rsidR="00C70F6A" w:rsidRDefault="002A7837">
            <w:pPr>
              <w:jc w:val="center"/>
            </w:pPr>
            <w:r>
              <w:t>ID</w:t>
            </w:r>
          </w:p>
        </w:tc>
        <w:tc>
          <w:tcPr>
            <w:tcW w:w="6520" w:type="dxa"/>
            <w:shd w:val="clear" w:color="auto" w:fill="auto"/>
            <w:tcMar>
              <w:left w:w="103" w:type="dxa"/>
            </w:tcMar>
          </w:tcPr>
          <w:p w:rsidR="00C70F6A" w:rsidRDefault="002A7837">
            <w:pPr>
              <w:jc w:val="center"/>
            </w:pPr>
            <w:r>
              <w:t>要求</w:t>
            </w:r>
          </w:p>
        </w:tc>
      </w:tr>
      <w:tr w:rsidR="00C70F6A" w:rsidTr="00173793">
        <w:tc>
          <w:tcPr>
            <w:tcW w:w="1985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PLAY-01</w:t>
            </w:r>
          </w:p>
        </w:tc>
        <w:tc>
          <w:tcPr>
            <w:tcW w:w="6520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プレイ画面は全画面表示にすること。</w:t>
            </w:r>
          </w:p>
        </w:tc>
      </w:tr>
      <w:tr w:rsidR="00C70F6A" w:rsidTr="00173793">
        <w:tc>
          <w:tcPr>
            <w:tcW w:w="1985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PLAY-02</w:t>
            </w:r>
          </w:p>
        </w:tc>
        <w:tc>
          <w:tcPr>
            <w:tcW w:w="6520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プレイ画面では、以下のボタンを具備すること。</w:t>
            </w:r>
          </w:p>
          <w:p w:rsidR="00C70F6A" w:rsidRDefault="002A7837">
            <w:r>
              <w:t>・戻るボタン</w:t>
            </w:r>
          </w:p>
          <w:p w:rsidR="00C70F6A" w:rsidRDefault="002A7837">
            <w:r>
              <w:t>・リ</w:t>
            </w:r>
            <w:ins w:id="53" w:author="Microsoft" w:date="2016-06-19T21:55:00Z">
              <w:r w:rsidR="00E120C7">
                <w:rPr>
                  <w:rFonts w:hint="eastAsia"/>
                </w:rPr>
                <w:t>セット</w:t>
              </w:r>
            </w:ins>
            <w:del w:id="54" w:author="Microsoft" w:date="2016-06-19T21:55:00Z">
              <w:r w:rsidDel="00E120C7">
                <w:delText>スタート</w:delText>
              </w:r>
            </w:del>
            <w:r>
              <w:t>ボタン</w:t>
            </w:r>
          </w:p>
          <w:p w:rsidR="00C70F6A" w:rsidDel="00E120C7" w:rsidRDefault="002A7837">
            <w:pPr>
              <w:rPr>
                <w:del w:id="55" w:author="Microsoft" w:date="2016-06-19T21:55:00Z"/>
              </w:rPr>
            </w:pPr>
            <w:r>
              <w:t>・一時停止</w:t>
            </w:r>
            <w:ins w:id="56" w:author="Microsoft" w:date="2016-06-19T21:55:00Z">
              <w:r w:rsidR="00E120C7">
                <w:rPr>
                  <w:rFonts w:hint="eastAsia"/>
                </w:rPr>
                <w:t>/</w:t>
              </w:r>
              <w:r w:rsidR="00E120C7">
                <w:rPr>
                  <w:rFonts w:hint="eastAsia"/>
                </w:rPr>
                <w:t>再開</w:t>
              </w:r>
            </w:ins>
            <w:r>
              <w:t>ボタン</w:t>
            </w:r>
          </w:p>
          <w:p w:rsidR="00C70F6A" w:rsidRDefault="002A7837">
            <w:del w:id="57" w:author="Microsoft" w:date="2016-06-19T21:55:00Z">
              <w:r w:rsidDel="00E120C7">
                <w:delText>・再開ボタン</w:delText>
              </w:r>
            </w:del>
          </w:p>
        </w:tc>
      </w:tr>
      <w:tr w:rsidR="00C70F6A" w:rsidTr="00173793">
        <w:tc>
          <w:tcPr>
            <w:tcW w:w="1985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PLAY-03</w:t>
            </w:r>
          </w:p>
        </w:tc>
        <w:tc>
          <w:tcPr>
            <w:tcW w:w="6520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プレイ画面では、以下を表示すること。</w:t>
            </w:r>
          </w:p>
          <w:p w:rsidR="00C70F6A" w:rsidRDefault="002A7837">
            <w:r>
              <w:t>・残り時間（秒・ミリ秒）</w:t>
            </w:r>
          </w:p>
          <w:p w:rsidR="00C70F6A" w:rsidRDefault="002A7837">
            <w:r>
              <w:t>・現在のスコア</w:t>
            </w:r>
          </w:p>
        </w:tc>
      </w:tr>
      <w:tr w:rsidR="00C70F6A" w:rsidTr="00173793">
        <w:tc>
          <w:tcPr>
            <w:tcW w:w="1985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PLAY-04</w:t>
            </w:r>
          </w:p>
        </w:tc>
        <w:tc>
          <w:tcPr>
            <w:tcW w:w="6520" w:type="dxa"/>
            <w:shd w:val="clear" w:color="auto" w:fill="auto"/>
            <w:tcMar>
              <w:left w:w="103" w:type="dxa"/>
            </w:tcMar>
          </w:tcPr>
          <w:p w:rsidR="00C70F6A" w:rsidRDefault="0076587F">
            <w:r>
              <w:rPr>
                <w:rFonts w:hint="eastAsia"/>
              </w:rPr>
              <w:t>欠番</w:t>
            </w:r>
          </w:p>
        </w:tc>
      </w:tr>
      <w:tr w:rsidR="00C70F6A" w:rsidTr="00173793">
        <w:tc>
          <w:tcPr>
            <w:tcW w:w="1985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PLAY-05</w:t>
            </w:r>
          </w:p>
        </w:tc>
        <w:tc>
          <w:tcPr>
            <w:tcW w:w="6520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制限時間が０になった時、画面中央に「</w:t>
            </w:r>
            <w:r>
              <w:t>Finish</w:t>
            </w:r>
            <w:r>
              <w:t>」を表示し、画面タップでリザルト画面に遷移すること。</w:t>
            </w:r>
          </w:p>
        </w:tc>
      </w:tr>
      <w:tr w:rsidR="00C70F6A" w:rsidRPr="0076587F" w:rsidTr="00173793">
        <w:tc>
          <w:tcPr>
            <w:tcW w:w="1985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PLAY-06</w:t>
            </w:r>
          </w:p>
        </w:tc>
        <w:tc>
          <w:tcPr>
            <w:tcW w:w="6520" w:type="dxa"/>
            <w:shd w:val="clear" w:color="auto" w:fill="auto"/>
            <w:tcMar>
              <w:left w:w="103" w:type="dxa"/>
            </w:tcMar>
          </w:tcPr>
          <w:p w:rsidR="0076587F" w:rsidRDefault="002A7837">
            <w:r>
              <w:t>プレイ画面に遷移後は、</w:t>
            </w:r>
            <w:r>
              <w:t>3</w:t>
            </w:r>
            <w:r>
              <w:t>秒をカウントダウンし、ゲームを開始すること。</w:t>
            </w:r>
          </w:p>
          <w:p w:rsidR="00C70F6A" w:rsidRDefault="0076587F">
            <w:r>
              <w:rPr>
                <w:rFonts w:hint="eastAsia"/>
              </w:rPr>
              <w:t>※</w:t>
            </w:r>
            <w:r w:rsidR="00802907">
              <w:rPr>
                <w:rFonts w:hint="eastAsia"/>
              </w:rPr>
              <w:t>リザルト画面の再プレイ押下時も同様</w:t>
            </w:r>
          </w:p>
        </w:tc>
      </w:tr>
      <w:tr w:rsidR="00802907" w:rsidTr="00173793">
        <w:tc>
          <w:tcPr>
            <w:tcW w:w="1985" w:type="dxa"/>
            <w:shd w:val="clear" w:color="auto" w:fill="auto"/>
            <w:tcMar>
              <w:left w:w="103" w:type="dxa"/>
            </w:tcMar>
          </w:tcPr>
          <w:p w:rsidR="00802907" w:rsidRPr="00802907" w:rsidRDefault="00802907">
            <w:r>
              <w:rPr>
                <w:rFonts w:hint="eastAsia"/>
              </w:rPr>
              <w:t>PLAY-07</w:t>
            </w:r>
          </w:p>
        </w:tc>
        <w:tc>
          <w:tcPr>
            <w:tcW w:w="6520" w:type="dxa"/>
            <w:shd w:val="clear" w:color="auto" w:fill="auto"/>
            <w:tcMar>
              <w:left w:w="103" w:type="dxa"/>
            </w:tcMar>
          </w:tcPr>
          <w:p w:rsidR="00802907" w:rsidRDefault="00802907">
            <w:r>
              <w:rPr>
                <w:rFonts w:hint="eastAsia"/>
              </w:rPr>
              <w:t>一時停止ボタン押下時は、</w:t>
            </w:r>
            <w:ins w:id="58" w:author="Microsoft" w:date="2016-06-19T21:57:00Z">
              <w:r w:rsidR="00E120C7">
                <w:rPr>
                  <w:rFonts w:hint="eastAsia"/>
                </w:rPr>
                <w:t>プレイを一時停止し、</w:t>
              </w:r>
            </w:ins>
            <w:r>
              <w:rPr>
                <w:rFonts w:hint="eastAsia"/>
              </w:rPr>
              <w:t>一時停止中であることがわかるよう、画面をグレーアウトし</w:t>
            </w:r>
            <w:ins w:id="59" w:author="Microsoft" w:date="2016-06-19T21:57:00Z">
              <w:r w:rsidR="00E120C7">
                <w:rPr>
                  <w:rFonts w:hint="eastAsia"/>
                </w:rPr>
                <w:t>て</w:t>
              </w:r>
            </w:ins>
            <w:del w:id="60" w:author="Microsoft" w:date="2016-06-19T21:57:00Z">
              <w:r w:rsidDel="00E120C7">
                <w:rPr>
                  <w:rFonts w:hint="eastAsia"/>
                </w:rPr>
                <w:delText>、</w:delText>
              </w:r>
            </w:del>
            <w:r>
              <w:rPr>
                <w:rFonts w:hint="eastAsia"/>
              </w:rPr>
              <w:t>「</w:t>
            </w:r>
            <w:r>
              <w:rPr>
                <w:rFonts w:hint="eastAsia"/>
              </w:rPr>
              <w:t>Pause</w:t>
            </w:r>
            <w:r>
              <w:rPr>
                <w:rFonts w:hint="eastAsia"/>
              </w:rPr>
              <w:t>」を表示すること。</w:t>
            </w:r>
          </w:p>
        </w:tc>
      </w:tr>
      <w:tr w:rsidR="00DE3690" w:rsidTr="00173793">
        <w:tc>
          <w:tcPr>
            <w:tcW w:w="1985" w:type="dxa"/>
            <w:shd w:val="clear" w:color="auto" w:fill="auto"/>
            <w:tcMar>
              <w:left w:w="103" w:type="dxa"/>
            </w:tcMar>
          </w:tcPr>
          <w:p w:rsidR="00DE3690" w:rsidRDefault="00DE3690">
            <w:r>
              <w:rPr>
                <w:rFonts w:hint="eastAsia"/>
              </w:rPr>
              <w:t>PLAY-08</w:t>
            </w:r>
          </w:p>
        </w:tc>
        <w:tc>
          <w:tcPr>
            <w:tcW w:w="6520" w:type="dxa"/>
            <w:shd w:val="clear" w:color="auto" w:fill="auto"/>
            <w:tcMar>
              <w:left w:w="103" w:type="dxa"/>
            </w:tcMar>
          </w:tcPr>
          <w:p w:rsidR="00DE3690" w:rsidRDefault="00DE3690">
            <w:r>
              <w:rPr>
                <w:rFonts w:hint="eastAsia"/>
              </w:rPr>
              <w:t>再開ボタン押下時は、「</w:t>
            </w:r>
            <w:r>
              <w:rPr>
                <w:rFonts w:hint="eastAsia"/>
              </w:rPr>
              <w:t>PLAY-06</w:t>
            </w:r>
            <w:r>
              <w:rPr>
                <w:rFonts w:hint="eastAsia"/>
              </w:rPr>
              <w:t>」同様に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秒をカウントダウンし、ゲームを再開すること。</w:t>
            </w:r>
          </w:p>
        </w:tc>
      </w:tr>
      <w:tr w:rsidR="00BB05A3" w:rsidTr="00173793">
        <w:trPr>
          <w:ins w:id="61" w:author="Microsoft" w:date="2016-06-20T06:52:00Z"/>
        </w:trPr>
        <w:tc>
          <w:tcPr>
            <w:tcW w:w="1985" w:type="dxa"/>
            <w:shd w:val="clear" w:color="auto" w:fill="auto"/>
            <w:tcMar>
              <w:left w:w="103" w:type="dxa"/>
            </w:tcMar>
          </w:tcPr>
          <w:p w:rsidR="00BB05A3" w:rsidRDefault="00BB05A3">
            <w:pPr>
              <w:rPr>
                <w:ins w:id="62" w:author="Microsoft" w:date="2016-06-20T06:52:00Z"/>
              </w:rPr>
            </w:pPr>
            <w:ins w:id="63" w:author="Microsoft" w:date="2016-06-20T06:52:00Z">
              <w:r>
                <w:rPr>
                  <w:rFonts w:hint="eastAsia"/>
                </w:rPr>
                <w:t>PLAY-09</w:t>
              </w:r>
            </w:ins>
          </w:p>
        </w:tc>
        <w:tc>
          <w:tcPr>
            <w:tcW w:w="6520" w:type="dxa"/>
            <w:shd w:val="clear" w:color="auto" w:fill="auto"/>
            <w:tcMar>
              <w:left w:w="103" w:type="dxa"/>
            </w:tcMar>
          </w:tcPr>
          <w:p w:rsidR="00BB05A3" w:rsidRDefault="00BB05A3">
            <w:pPr>
              <w:rPr>
                <w:ins w:id="64" w:author="Microsoft" w:date="2016-06-20T06:52:00Z"/>
              </w:rPr>
            </w:pPr>
            <w:ins w:id="65" w:author="Microsoft" w:date="2016-06-20T06:52:00Z">
              <w:r>
                <w:rPr>
                  <w:rFonts w:hint="eastAsia"/>
                </w:rPr>
                <w:t>リセットボタン押下時は、</w:t>
              </w:r>
            </w:ins>
            <w:ins w:id="66" w:author="Microsoft" w:date="2016-06-20T06:53:00Z">
              <w:r>
                <w:rPr>
                  <w:rFonts w:hint="eastAsia"/>
                </w:rPr>
                <w:t>残り</w:t>
              </w:r>
            </w:ins>
            <w:ins w:id="67" w:author="Microsoft" w:date="2016-06-20T06:52:00Z">
              <w:r>
                <w:rPr>
                  <w:rFonts w:hint="eastAsia"/>
                </w:rPr>
                <w:t>時間・</w:t>
              </w:r>
            </w:ins>
            <w:ins w:id="68" w:author="Microsoft" w:date="2016-06-20T06:53:00Z">
              <w:r>
                <w:rPr>
                  <w:rFonts w:hint="eastAsia"/>
                </w:rPr>
                <w:t>現在のスコアをリセットし、「</w:t>
              </w:r>
              <w:r>
                <w:rPr>
                  <w:rFonts w:hint="eastAsia"/>
                </w:rPr>
                <w:t>PLAY-06</w:t>
              </w:r>
              <w:r>
                <w:rPr>
                  <w:rFonts w:hint="eastAsia"/>
                </w:rPr>
                <w:t>」同様に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秒をカウントダウンし、ゲームを開始すること。</w:t>
              </w:r>
            </w:ins>
          </w:p>
        </w:tc>
      </w:tr>
      <w:tr w:rsidR="00E120C7" w:rsidTr="00173793">
        <w:trPr>
          <w:ins w:id="69" w:author="Microsoft" w:date="2016-06-19T21:56:00Z"/>
        </w:trPr>
        <w:tc>
          <w:tcPr>
            <w:tcW w:w="1985" w:type="dxa"/>
            <w:shd w:val="clear" w:color="auto" w:fill="auto"/>
            <w:tcMar>
              <w:left w:w="103" w:type="dxa"/>
            </w:tcMar>
          </w:tcPr>
          <w:p w:rsidR="00E120C7" w:rsidRDefault="00E120C7">
            <w:pPr>
              <w:rPr>
                <w:ins w:id="70" w:author="Microsoft" w:date="2016-06-19T21:56:00Z"/>
              </w:rPr>
            </w:pPr>
            <w:ins w:id="71" w:author="Microsoft" w:date="2016-06-19T21:56:00Z">
              <w:r>
                <w:rPr>
                  <w:rFonts w:hint="eastAsia"/>
                </w:rPr>
                <w:t>PLAY-</w:t>
              </w:r>
            </w:ins>
            <w:ins w:id="72" w:author="Microsoft" w:date="2016-06-20T06:54:00Z">
              <w:r w:rsidR="00BB05A3">
                <w:rPr>
                  <w:rFonts w:hint="eastAsia"/>
                </w:rPr>
                <w:t>10</w:t>
              </w:r>
            </w:ins>
          </w:p>
        </w:tc>
        <w:tc>
          <w:tcPr>
            <w:tcW w:w="6520" w:type="dxa"/>
            <w:shd w:val="clear" w:color="auto" w:fill="auto"/>
            <w:tcMar>
              <w:left w:w="103" w:type="dxa"/>
            </w:tcMar>
          </w:tcPr>
          <w:p w:rsidR="00E120C7" w:rsidRDefault="00E120C7" w:rsidP="00E120C7">
            <w:pPr>
              <w:rPr>
                <w:ins w:id="73" w:author="Microsoft" w:date="2016-06-19T22:00:00Z"/>
              </w:rPr>
            </w:pPr>
            <w:ins w:id="74" w:author="Microsoft" w:date="2016-06-19T21:56:00Z">
              <w:r>
                <w:rPr>
                  <w:rFonts w:hint="eastAsia"/>
                </w:rPr>
                <w:t>戻るボタン</w:t>
              </w:r>
            </w:ins>
            <w:ins w:id="75" w:author="Microsoft" w:date="2016-06-19T22:00:00Z">
              <w:r>
                <w:rPr>
                  <w:rFonts w:hint="eastAsia"/>
                </w:rPr>
                <w:t>またはナビゲーションキーの戻る</w:t>
              </w:r>
            </w:ins>
            <w:ins w:id="76" w:author="Microsoft" w:date="2016-06-19T22:02:00Z">
              <w:r w:rsidR="00173793">
                <w:rPr>
                  <w:rFonts w:hint="eastAsia"/>
                </w:rPr>
                <w:t>キー</w:t>
              </w:r>
            </w:ins>
          </w:p>
          <w:p w:rsidR="00E120C7" w:rsidRDefault="00E120C7" w:rsidP="00E120C7">
            <w:pPr>
              <w:rPr>
                <w:ins w:id="77" w:author="Microsoft" w:date="2016-06-20T06:56:00Z"/>
              </w:rPr>
            </w:pPr>
            <w:ins w:id="78" w:author="Microsoft" w:date="2016-06-19T22:00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KEYCODE_BACK</w:t>
              </w:r>
              <w:r>
                <w:rPr>
                  <w:rFonts w:hint="eastAsia"/>
                </w:rPr>
                <w:t>）</w:t>
              </w:r>
            </w:ins>
            <w:ins w:id="79" w:author="Microsoft" w:date="2016-06-19T21:56:00Z">
              <w:r>
                <w:rPr>
                  <w:rFonts w:hint="eastAsia"/>
                </w:rPr>
                <w:t>が押下された場合は、</w:t>
              </w:r>
            </w:ins>
            <w:ins w:id="80" w:author="Microsoft" w:date="2016-06-19T21:58:00Z">
              <w:r>
                <w:rPr>
                  <w:rFonts w:hint="eastAsia"/>
                </w:rPr>
                <w:t>プレイを</w:t>
              </w:r>
            </w:ins>
            <w:ins w:id="81" w:author="Microsoft" w:date="2016-06-19T21:59:00Z">
              <w:r>
                <w:rPr>
                  <w:rFonts w:hint="eastAsia"/>
                </w:rPr>
                <w:t>一時停止し、</w:t>
              </w:r>
            </w:ins>
            <w:ins w:id="82" w:author="Microsoft" w:date="2016-06-19T22:01:00Z">
              <w:r>
                <w:rPr>
                  <w:rFonts w:hint="eastAsia"/>
                </w:rPr>
                <w:t>プレイを終了するか</w:t>
              </w:r>
              <w:r w:rsidR="00173793">
                <w:rPr>
                  <w:rFonts w:hint="eastAsia"/>
                </w:rPr>
                <w:t>確認するダイアログを表示すること。</w:t>
              </w:r>
            </w:ins>
          </w:p>
          <w:p w:rsidR="00BB05A3" w:rsidRDefault="00BB05A3" w:rsidP="00E120C7">
            <w:pPr>
              <w:rPr>
                <w:ins w:id="83" w:author="Microsoft" w:date="2016-06-19T21:56:00Z"/>
              </w:rPr>
            </w:pPr>
            <w:ins w:id="84" w:author="Microsoft" w:date="2016-06-20T06:56:00Z">
              <w:r>
                <w:rPr>
                  <w:rFonts w:hint="eastAsia"/>
                </w:rPr>
                <w:t>※一時停止中は、そのまま確認ダイアログ表示</w:t>
              </w:r>
            </w:ins>
          </w:p>
        </w:tc>
      </w:tr>
      <w:tr w:rsidR="00173793" w:rsidTr="00173793">
        <w:trPr>
          <w:ins w:id="85" w:author="Microsoft" w:date="2016-06-19T22:01:00Z"/>
        </w:trPr>
        <w:tc>
          <w:tcPr>
            <w:tcW w:w="1985" w:type="dxa"/>
            <w:shd w:val="clear" w:color="auto" w:fill="auto"/>
            <w:tcMar>
              <w:left w:w="103" w:type="dxa"/>
            </w:tcMar>
          </w:tcPr>
          <w:p w:rsidR="00173793" w:rsidRDefault="00173793">
            <w:pPr>
              <w:rPr>
                <w:ins w:id="86" w:author="Microsoft" w:date="2016-06-19T22:01:00Z"/>
              </w:rPr>
            </w:pPr>
            <w:ins w:id="87" w:author="Microsoft" w:date="2016-06-19T22:01:00Z">
              <w:r>
                <w:rPr>
                  <w:rFonts w:hint="eastAsia"/>
                </w:rPr>
                <w:t>PLAY-1</w:t>
              </w:r>
            </w:ins>
            <w:ins w:id="88" w:author="Microsoft" w:date="2016-06-20T06:54:00Z">
              <w:r w:rsidR="00BB05A3">
                <w:rPr>
                  <w:rFonts w:hint="eastAsia"/>
                </w:rPr>
                <w:t>1</w:t>
              </w:r>
            </w:ins>
          </w:p>
        </w:tc>
        <w:tc>
          <w:tcPr>
            <w:tcW w:w="6520" w:type="dxa"/>
            <w:shd w:val="clear" w:color="auto" w:fill="auto"/>
            <w:tcMar>
              <w:left w:w="103" w:type="dxa"/>
            </w:tcMar>
          </w:tcPr>
          <w:p w:rsidR="00173793" w:rsidRDefault="00173793" w:rsidP="00284D0A">
            <w:pPr>
              <w:rPr>
                <w:ins w:id="89" w:author="Microsoft" w:date="2016-06-19T22:01:00Z"/>
              </w:rPr>
            </w:pPr>
            <w:ins w:id="90" w:author="Microsoft" w:date="2016-06-19T22:01:00Z">
              <w:r>
                <w:rPr>
                  <w:rFonts w:hint="eastAsia"/>
                </w:rPr>
                <w:t>プレイ中に</w:t>
              </w:r>
            </w:ins>
            <w:ins w:id="91" w:author="Microsoft" w:date="2016-06-19T22:12:00Z">
              <w:r w:rsidR="00284D0A">
                <w:rPr>
                  <w:rFonts w:hint="eastAsia"/>
                </w:rPr>
                <w:t>アプリが</w:t>
              </w:r>
            </w:ins>
            <w:ins w:id="92" w:author="Microsoft" w:date="2016-06-19T22:09:00Z">
              <w:r>
                <w:rPr>
                  <w:rFonts w:hint="eastAsia"/>
                </w:rPr>
                <w:t>バックグラウンドに</w:t>
              </w:r>
            </w:ins>
            <w:ins w:id="93" w:author="Microsoft" w:date="2016-06-19T22:12:00Z">
              <w:r w:rsidR="00284D0A">
                <w:rPr>
                  <w:rFonts w:hint="eastAsia"/>
                </w:rPr>
                <w:t>回っ</w:t>
              </w:r>
            </w:ins>
            <w:ins w:id="94" w:author="Microsoft" w:date="2016-06-19T22:09:00Z">
              <w:r>
                <w:rPr>
                  <w:rFonts w:hint="eastAsia"/>
                </w:rPr>
                <w:t>た</w:t>
              </w:r>
            </w:ins>
            <w:ins w:id="95" w:author="Microsoft" w:date="2016-06-19T22:02:00Z">
              <w:r>
                <w:rPr>
                  <w:rFonts w:hint="eastAsia"/>
                </w:rPr>
                <w:t>場合は、</w:t>
              </w:r>
            </w:ins>
            <w:ins w:id="96" w:author="Microsoft" w:date="2016-06-19T22:04:00Z">
              <w:r>
                <w:rPr>
                  <w:rFonts w:hint="eastAsia"/>
                </w:rPr>
                <w:t>プレイを一時停止</w:t>
              </w:r>
            </w:ins>
            <w:ins w:id="97" w:author="Microsoft" w:date="2016-06-19T22:09:00Z">
              <w:r>
                <w:rPr>
                  <w:rFonts w:hint="eastAsia"/>
                </w:rPr>
                <w:t>する</w:t>
              </w:r>
            </w:ins>
            <w:ins w:id="98" w:author="Microsoft" w:date="2016-06-19T22:05:00Z">
              <w:r>
                <w:rPr>
                  <w:rFonts w:hint="eastAsia"/>
                </w:rPr>
                <w:t>こと。</w:t>
              </w:r>
            </w:ins>
          </w:p>
        </w:tc>
      </w:tr>
    </w:tbl>
    <w:p w:rsidR="00C70F6A" w:rsidRDefault="00C70F6A"/>
    <w:p w:rsidR="00DE3690" w:rsidRDefault="00DE3690"/>
    <w:p w:rsidR="00C70F6A" w:rsidRDefault="002A7837">
      <w:pPr>
        <w:pStyle w:val="2"/>
      </w:pPr>
      <w:r>
        <w:t>リザルト画面</w:t>
      </w:r>
    </w:p>
    <w:tbl>
      <w:tblPr>
        <w:tblStyle w:val="ae"/>
        <w:tblW w:w="8505" w:type="dxa"/>
        <w:tblInd w:w="103" w:type="dxa"/>
        <w:tblCellMar>
          <w:left w:w="103" w:type="dxa"/>
        </w:tblCellMar>
        <w:tblLook w:val="04A0"/>
      </w:tblPr>
      <w:tblGrid>
        <w:gridCol w:w="1985"/>
        <w:gridCol w:w="6520"/>
      </w:tblGrid>
      <w:tr w:rsidR="00C70F6A">
        <w:tc>
          <w:tcPr>
            <w:tcW w:w="1985" w:type="dxa"/>
            <w:shd w:val="clear" w:color="auto" w:fill="auto"/>
            <w:tcMar>
              <w:left w:w="103" w:type="dxa"/>
            </w:tcMar>
          </w:tcPr>
          <w:p w:rsidR="00C70F6A" w:rsidRDefault="002A7837">
            <w:pPr>
              <w:jc w:val="center"/>
            </w:pPr>
            <w:r>
              <w:t>ID</w:t>
            </w:r>
          </w:p>
        </w:tc>
        <w:tc>
          <w:tcPr>
            <w:tcW w:w="6519" w:type="dxa"/>
            <w:shd w:val="clear" w:color="auto" w:fill="auto"/>
            <w:tcMar>
              <w:left w:w="103" w:type="dxa"/>
            </w:tcMar>
          </w:tcPr>
          <w:p w:rsidR="00C70F6A" w:rsidRDefault="002A7837">
            <w:pPr>
              <w:jc w:val="center"/>
            </w:pPr>
            <w:r>
              <w:t>要求</w:t>
            </w:r>
          </w:p>
        </w:tc>
      </w:tr>
      <w:tr w:rsidR="00C70F6A">
        <w:tc>
          <w:tcPr>
            <w:tcW w:w="1985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RESULT-01</w:t>
            </w:r>
          </w:p>
        </w:tc>
        <w:tc>
          <w:tcPr>
            <w:tcW w:w="6519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上部に「</w:t>
            </w:r>
            <w:r>
              <w:t>Result</w:t>
            </w:r>
            <w:r>
              <w:t>」を表示すること。（かっこよく）</w:t>
            </w:r>
          </w:p>
        </w:tc>
      </w:tr>
      <w:tr w:rsidR="00C70F6A">
        <w:tc>
          <w:tcPr>
            <w:tcW w:w="1985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RESULT-02</w:t>
            </w:r>
          </w:p>
        </w:tc>
        <w:tc>
          <w:tcPr>
            <w:tcW w:w="6519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ゲームのスコアを表示すること。スコアの内容はそれぞれのシチュエーションの章を参照。</w:t>
            </w:r>
          </w:p>
        </w:tc>
      </w:tr>
      <w:tr w:rsidR="00C70F6A">
        <w:tc>
          <w:tcPr>
            <w:tcW w:w="1985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RESULT-03</w:t>
            </w:r>
          </w:p>
        </w:tc>
        <w:tc>
          <w:tcPr>
            <w:tcW w:w="6519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以下を行えるボタンを具備すること。</w:t>
            </w:r>
          </w:p>
          <w:p w:rsidR="00C70F6A" w:rsidRDefault="00C70F6A"/>
          <w:p w:rsidR="00C70F6A" w:rsidRDefault="002A7837">
            <w:r>
              <w:t>・再プレイ</w:t>
            </w:r>
          </w:p>
          <w:p w:rsidR="00802907" w:rsidRDefault="002A7837">
            <w:r>
              <w:t>・</w:t>
            </w:r>
            <w:r>
              <w:t>FB</w:t>
            </w:r>
            <w:r>
              <w:t>連携</w:t>
            </w:r>
            <w:r w:rsidR="00802907">
              <w:t>（動作は</w:t>
            </w:r>
            <w:r w:rsidR="00802907">
              <w:rPr>
                <w:rFonts w:hint="eastAsia"/>
              </w:rPr>
              <w:t>5</w:t>
            </w:r>
            <w:r w:rsidR="00802907">
              <w:t>章参照）</w:t>
            </w:r>
          </w:p>
          <w:p w:rsidR="00C70F6A" w:rsidRDefault="002A7837">
            <w:r>
              <w:t>・</w:t>
            </w:r>
            <w:r>
              <w:t>twitter</w:t>
            </w:r>
            <w:r w:rsidR="00802907">
              <w:t>連携（動作は</w:t>
            </w:r>
            <w:r w:rsidR="00802907">
              <w:rPr>
                <w:rFonts w:hint="eastAsia"/>
              </w:rPr>
              <w:t>5</w:t>
            </w:r>
            <w:r>
              <w:t>章参照）</w:t>
            </w:r>
          </w:p>
        </w:tc>
      </w:tr>
      <w:tr w:rsidR="00C70F6A">
        <w:tc>
          <w:tcPr>
            <w:tcW w:w="1985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RESULT-04</w:t>
            </w:r>
          </w:p>
        </w:tc>
        <w:tc>
          <w:tcPr>
            <w:tcW w:w="6519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再プレイボタンが押下された場合、プレイ画面に遷移すること。</w:t>
            </w:r>
          </w:p>
        </w:tc>
      </w:tr>
    </w:tbl>
    <w:p w:rsidR="00C70F6A" w:rsidRDefault="00C70F6A">
      <w:pPr>
        <w:widowControl/>
        <w:jc w:val="left"/>
      </w:pPr>
    </w:p>
    <w:p w:rsidR="00C70F6A" w:rsidRDefault="002A7837">
      <w:pPr>
        <w:pStyle w:val="1"/>
      </w:pPr>
      <w:r>
        <w:lastRenderedPageBreak/>
        <w:t>シチュエーション毎</w:t>
      </w:r>
    </w:p>
    <w:p w:rsidR="00DE3690" w:rsidRDefault="00DE3690" w:rsidP="00DE3690"/>
    <w:p w:rsidR="00C70F6A" w:rsidRDefault="002A7837">
      <w:pPr>
        <w:pStyle w:val="2"/>
      </w:pPr>
      <w:r>
        <w:t>薪割り</w:t>
      </w:r>
    </w:p>
    <w:tbl>
      <w:tblPr>
        <w:tblStyle w:val="ae"/>
        <w:tblW w:w="8505" w:type="dxa"/>
        <w:tblInd w:w="103" w:type="dxa"/>
        <w:tblCellMar>
          <w:left w:w="103" w:type="dxa"/>
        </w:tblCellMar>
        <w:tblLook w:val="04A0"/>
      </w:tblPr>
      <w:tblGrid>
        <w:gridCol w:w="1985"/>
        <w:gridCol w:w="6520"/>
      </w:tblGrid>
      <w:tr w:rsidR="00C70F6A">
        <w:tc>
          <w:tcPr>
            <w:tcW w:w="1985" w:type="dxa"/>
            <w:shd w:val="clear" w:color="auto" w:fill="auto"/>
            <w:tcMar>
              <w:left w:w="103" w:type="dxa"/>
            </w:tcMar>
          </w:tcPr>
          <w:p w:rsidR="00C70F6A" w:rsidRDefault="002A7837">
            <w:pPr>
              <w:jc w:val="center"/>
            </w:pPr>
            <w:r>
              <w:t>ID</w:t>
            </w:r>
          </w:p>
        </w:tc>
        <w:tc>
          <w:tcPr>
            <w:tcW w:w="6519" w:type="dxa"/>
            <w:shd w:val="clear" w:color="auto" w:fill="auto"/>
            <w:tcMar>
              <w:left w:w="103" w:type="dxa"/>
            </w:tcMar>
          </w:tcPr>
          <w:p w:rsidR="00C70F6A" w:rsidRDefault="002A7837">
            <w:pPr>
              <w:jc w:val="center"/>
            </w:pPr>
            <w:r>
              <w:t>要求</w:t>
            </w:r>
          </w:p>
        </w:tc>
      </w:tr>
      <w:tr w:rsidR="00C70F6A">
        <w:tc>
          <w:tcPr>
            <w:tcW w:w="1985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SPLIT-01</w:t>
            </w:r>
          </w:p>
        </w:tc>
        <w:tc>
          <w:tcPr>
            <w:tcW w:w="6519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薪が上部から下部へ</w:t>
            </w:r>
            <w:r w:rsidR="00802907">
              <w:rPr>
                <w:rFonts w:hint="eastAsia"/>
              </w:rPr>
              <w:t>スライド操作</w:t>
            </w:r>
            <w:r>
              <w:t>された場合</w:t>
            </w:r>
            <w:r w:rsidR="00802907">
              <w:rPr>
                <w:rFonts w:hint="eastAsia"/>
              </w:rPr>
              <w:t>に</w:t>
            </w:r>
            <w:r>
              <w:t>、以下の処理を行うこと。</w:t>
            </w:r>
          </w:p>
          <w:p w:rsidR="00C70F6A" w:rsidRDefault="002A7837">
            <w:r>
              <w:t>・音声出力（ﾊﾟｶｯ）</w:t>
            </w:r>
          </w:p>
          <w:p w:rsidR="00C70F6A" w:rsidRDefault="002A7837">
            <w:r>
              <w:t>・薪が割れた画像への変更</w:t>
            </w:r>
          </w:p>
        </w:tc>
      </w:tr>
      <w:tr w:rsidR="00C70F6A">
        <w:tc>
          <w:tcPr>
            <w:tcW w:w="1985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SPLIT-02</w:t>
            </w:r>
          </w:p>
        </w:tc>
        <w:tc>
          <w:tcPr>
            <w:tcW w:w="6519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薪が表示されている箇所のみを操作対象の領域とすること。</w:t>
            </w:r>
          </w:p>
        </w:tc>
      </w:tr>
      <w:tr w:rsidR="00C70F6A" w:rsidRPr="00802907">
        <w:tc>
          <w:tcPr>
            <w:tcW w:w="1985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SPLIT-03</w:t>
            </w:r>
          </w:p>
        </w:tc>
        <w:tc>
          <w:tcPr>
            <w:tcW w:w="6519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画面から指が離れた時、即座に薪が割れていない画像に戻し、再度の操作を可能とすること。</w:t>
            </w:r>
          </w:p>
          <w:p w:rsidR="00C70F6A" w:rsidRDefault="002920A2">
            <w:r>
              <w:t>画面から指を離さない状態で３秒経過した場合、指が離れた場合と同様の処理をすること。</w:t>
            </w:r>
          </w:p>
          <w:p w:rsidR="00802907" w:rsidRDefault="00802907">
            <w:r>
              <w:rPr>
                <w:rFonts w:hint="eastAsia"/>
              </w:rPr>
              <w:t>ただし</w:t>
            </w:r>
            <w:r w:rsidR="0076587F">
              <w:rPr>
                <w:rFonts w:hint="eastAsia"/>
              </w:rPr>
              <w:t>この処理は</w:t>
            </w:r>
            <w:r>
              <w:rPr>
                <w:rFonts w:hint="eastAsia"/>
              </w:rPr>
              <w:t>、「</w:t>
            </w:r>
            <w:r>
              <w:rPr>
                <w:rFonts w:hint="eastAsia"/>
              </w:rPr>
              <w:t>SPLIT-01</w:t>
            </w:r>
            <w:r>
              <w:rPr>
                <w:rFonts w:hint="eastAsia"/>
              </w:rPr>
              <w:t>」の画像</w:t>
            </w:r>
            <w:r w:rsidR="0076587F">
              <w:rPr>
                <w:rFonts w:hint="eastAsia"/>
              </w:rPr>
              <w:t>変更</w:t>
            </w:r>
            <w:r>
              <w:rPr>
                <w:rFonts w:hint="eastAsia"/>
              </w:rPr>
              <w:t>処理終了</w:t>
            </w:r>
            <w:r w:rsidR="0076587F">
              <w:rPr>
                <w:rFonts w:hint="eastAsia"/>
              </w:rPr>
              <w:t>後とすること。</w:t>
            </w:r>
          </w:p>
        </w:tc>
      </w:tr>
      <w:tr w:rsidR="00C70F6A">
        <w:tc>
          <w:tcPr>
            <w:tcW w:w="1985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SPLIT-04</w:t>
            </w:r>
          </w:p>
        </w:tc>
        <w:tc>
          <w:tcPr>
            <w:tcW w:w="6519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操作を素早く行った場合でも、画像の切り替わりが判ること。</w:t>
            </w:r>
          </w:p>
        </w:tc>
      </w:tr>
      <w:tr w:rsidR="00C70F6A">
        <w:tc>
          <w:tcPr>
            <w:tcW w:w="1985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SPLIT-05</w:t>
            </w:r>
          </w:p>
          <w:p w:rsidR="00C70F6A" w:rsidRDefault="002A7837">
            <w:r>
              <w:t>やるかは</w:t>
            </w:r>
            <w:r>
              <w:t>TBD</w:t>
            </w:r>
          </w:p>
        </w:tc>
        <w:tc>
          <w:tcPr>
            <w:tcW w:w="6519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スコアの閾値ごとに、背景の薪棚に割れた薪が増えること。</w:t>
            </w:r>
          </w:p>
        </w:tc>
      </w:tr>
      <w:tr w:rsidR="00C70F6A">
        <w:tc>
          <w:tcPr>
            <w:tcW w:w="1985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SPLIT-06</w:t>
            </w:r>
          </w:p>
        </w:tc>
        <w:tc>
          <w:tcPr>
            <w:tcW w:w="6519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制限時間は、</w:t>
            </w:r>
            <w:r>
              <w:t>10</w:t>
            </w:r>
            <w:r>
              <w:t>秒とすること。</w:t>
            </w:r>
          </w:p>
        </w:tc>
      </w:tr>
      <w:tr w:rsidR="00C70F6A">
        <w:tc>
          <w:tcPr>
            <w:tcW w:w="1985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SPLIT-07</w:t>
            </w:r>
          </w:p>
          <w:p w:rsidR="00C70F6A" w:rsidRDefault="002A7837">
            <w:r>
              <w:t>やるかは</w:t>
            </w:r>
            <w:r>
              <w:t>TBD</w:t>
            </w:r>
          </w:p>
        </w:tc>
        <w:tc>
          <w:tcPr>
            <w:tcW w:w="6519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Result</w:t>
            </w:r>
            <w:r>
              <w:t>画面では、以下の表示を行うこと。</w:t>
            </w:r>
          </w:p>
          <w:p w:rsidR="00C70F6A" w:rsidRDefault="002A7837">
            <w:r>
              <w:t>・割った薪の数（個）</w:t>
            </w:r>
          </w:p>
          <w:p w:rsidR="00C70F6A" w:rsidRDefault="002A7837">
            <w:r>
              <w:rPr>
                <w:rFonts w:ascii="Arial" w:hAnsi="Arial" w:cs="Arial"/>
                <w:color w:val="2C2D30"/>
                <w:sz w:val="23"/>
                <w:szCs w:val="23"/>
                <w:shd w:val="clear" w:color="auto" w:fill="F9F9F9"/>
              </w:rPr>
              <w:t>・</w:t>
            </w:r>
            <w:r>
              <w:rPr>
                <w:rFonts w:ascii="Arial" w:hAnsi="Arial" w:cs="Arial"/>
                <w:color w:val="2C2D30"/>
                <w:sz w:val="23"/>
                <w:szCs w:val="23"/>
                <w:shd w:val="clear" w:color="auto" w:fill="F9F9F9"/>
              </w:rPr>
              <w:t>○○</w:t>
            </w:r>
            <w:r>
              <w:rPr>
                <w:rFonts w:ascii="Arial" w:hAnsi="Arial" w:cs="Arial"/>
                <w:color w:val="2C2D30"/>
                <w:sz w:val="23"/>
                <w:szCs w:val="23"/>
                <w:shd w:val="clear" w:color="auto" w:fill="F9F9F9"/>
              </w:rPr>
              <w:t>レベル（</w:t>
            </w:r>
            <w:r>
              <w:rPr>
                <w:rFonts w:ascii="Arial" w:hAnsi="Arial" w:cs="Arial"/>
                <w:color w:val="2C2D30"/>
                <w:sz w:val="23"/>
                <w:szCs w:val="23"/>
                <w:shd w:val="clear" w:color="auto" w:fill="F9F9F9"/>
              </w:rPr>
              <w:t>○</w:t>
            </w:r>
            <w:r>
              <w:rPr>
                <w:rFonts w:ascii="Arial" w:hAnsi="Arial" w:cs="Arial"/>
                <w:color w:val="2C2D30"/>
                <w:sz w:val="23"/>
                <w:szCs w:val="23"/>
                <w:shd w:val="clear" w:color="auto" w:fill="F9F9F9"/>
              </w:rPr>
              <w:t>内は下記で規定）</w:t>
            </w:r>
          </w:p>
        </w:tc>
      </w:tr>
      <w:tr w:rsidR="00C70F6A">
        <w:tc>
          <w:tcPr>
            <w:tcW w:w="1985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SPLIT-08</w:t>
            </w:r>
          </w:p>
          <w:p w:rsidR="00C70F6A" w:rsidRDefault="002A7837">
            <w:r>
              <w:t>やるかは</w:t>
            </w:r>
            <w:r>
              <w:t>TBD</w:t>
            </w:r>
          </w:p>
        </w:tc>
        <w:tc>
          <w:tcPr>
            <w:tcW w:w="6519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上記では、閾値ごとに以下の表示とすること。</w:t>
            </w:r>
          </w:p>
          <w:p w:rsidR="00C70F6A" w:rsidRDefault="002A7837">
            <w:r>
              <w:t>・</w:t>
            </w:r>
            <w:r>
              <w:t>0</w:t>
            </w:r>
            <w:r>
              <w:t>～</w:t>
            </w:r>
            <w:r>
              <w:t>5</w:t>
            </w:r>
            <w:r>
              <w:t>個：ファッション木こりレベル</w:t>
            </w:r>
          </w:p>
          <w:p w:rsidR="00C70F6A" w:rsidRDefault="002A7837">
            <w:r>
              <w:t>・</w:t>
            </w:r>
            <w:r>
              <w:t>6</w:t>
            </w:r>
            <w:r>
              <w:t>～</w:t>
            </w:r>
            <w:r>
              <w:t>9</w:t>
            </w:r>
            <w:r>
              <w:t>個：教えておじいさんレベル</w:t>
            </w:r>
          </w:p>
          <w:p w:rsidR="00C70F6A" w:rsidRDefault="002A7837">
            <w:r>
              <w:t>・</w:t>
            </w:r>
            <w:r>
              <w:t>10</w:t>
            </w:r>
            <w:r>
              <w:t>～</w:t>
            </w:r>
            <w:r>
              <w:t>19</w:t>
            </w:r>
            <w:r>
              <w:t>個：ブリキの木こりレベル</w:t>
            </w:r>
          </w:p>
          <w:p w:rsidR="00C70F6A" w:rsidRDefault="002A7837">
            <w:r>
              <w:t>・</w:t>
            </w:r>
            <w:r>
              <w:t>20</w:t>
            </w:r>
            <w:r>
              <w:t>～</w:t>
            </w:r>
            <w:r>
              <w:t>29</w:t>
            </w:r>
            <w:r>
              <w:t>個：与作レベル</w:t>
            </w:r>
          </w:p>
          <w:p w:rsidR="00C70F6A" w:rsidRDefault="002A7837">
            <w:r>
              <w:t>・</w:t>
            </w:r>
            <w:r>
              <w:t>30</w:t>
            </w:r>
            <w:r>
              <w:t>～</w:t>
            </w:r>
            <w:r>
              <w:t>39</w:t>
            </w:r>
            <w:r>
              <w:t>個：ドイツの木こりレベル</w:t>
            </w:r>
          </w:p>
          <w:p w:rsidR="00C70F6A" w:rsidRDefault="002A7837">
            <w:r>
              <w:t>・</w:t>
            </w:r>
            <w:r>
              <w:t>40</w:t>
            </w:r>
            <w:r>
              <w:t>～</w:t>
            </w:r>
            <w:r>
              <w:t>49</w:t>
            </w:r>
            <w:r>
              <w:t>個：カナダの木こりレベル</w:t>
            </w:r>
          </w:p>
          <w:p w:rsidR="00C70F6A" w:rsidRDefault="002A7837">
            <w:r>
              <w:t>・</w:t>
            </w:r>
            <w:r>
              <w:t>50~59</w:t>
            </w:r>
            <w:r>
              <w:t>個：グンマーで生活できるレベル</w:t>
            </w:r>
          </w:p>
          <w:p w:rsidR="00C70F6A" w:rsidRDefault="00C70F6A"/>
          <w:p w:rsidR="00C70F6A" w:rsidRDefault="002A7837">
            <w:r>
              <w:t>閾値は</w:t>
            </w:r>
            <w:r>
              <w:t>TBD</w:t>
            </w:r>
          </w:p>
        </w:tc>
      </w:tr>
    </w:tbl>
    <w:p w:rsidR="00C70F6A" w:rsidRDefault="00C70F6A"/>
    <w:p w:rsidR="00C70F6A" w:rsidRDefault="002A7837">
      <w:pPr>
        <w:widowControl/>
        <w:jc w:val="left"/>
      </w:pPr>
      <w:r>
        <w:br w:type="page"/>
      </w:r>
    </w:p>
    <w:p w:rsidR="00C70F6A" w:rsidRDefault="00C70F6A"/>
    <w:p w:rsidR="00C70F6A" w:rsidRDefault="002A7837">
      <w:pPr>
        <w:pStyle w:val="1"/>
      </w:pPr>
      <w:r>
        <w:t>SNS</w:t>
      </w:r>
      <w:r>
        <w:t>連携</w:t>
      </w:r>
    </w:p>
    <w:p w:rsidR="00DE3690" w:rsidRDefault="00DE3690" w:rsidP="00DE3690"/>
    <w:tbl>
      <w:tblPr>
        <w:tblStyle w:val="ae"/>
        <w:tblW w:w="8505" w:type="dxa"/>
        <w:tblInd w:w="103" w:type="dxa"/>
        <w:tblCellMar>
          <w:left w:w="103" w:type="dxa"/>
        </w:tblCellMar>
        <w:tblLook w:val="04A0"/>
      </w:tblPr>
      <w:tblGrid>
        <w:gridCol w:w="1985"/>
        <w:gridCol w:w="6520"/>
      </w:tblGrid>
      <w:tr w:rsidR="00C70F6A" w:rsidTr="003950F7">
        <w:tc>
          <w:tcPr>
            <w:tcW w:w="1985" w:type="dxa"/>
            <w:shd w:val="clear" w:color="auto" w:fill="auto"/>
            <w:tcMar>
              <w:left w:w="103" w:type="dxa"/>
            </w:tcMar>
          </w:tcPr>
          <w:p w:rsidR="00C70F6A" w:rsidRDefault="002A7837">
            <w:pPr>
              <w:jc w:val="center"/>
            </w:pPr>
            <w:r>
              <w:t>ID</w:t>
            </w:r>
          </w:p>
        </w:tc>
        <w:tc>
          <w:tcPr>
            <w:tcW w:w="6520" w:type="dxa"/>
            <w:shd w:val="clear" w:color="auto" w:fill="auto"/>
            <w:tcMar>
              <w:left w:w="103" w:type="dxa"/>
            </w:tcMar>
          </w:tcPr>
          <w:p w:rsidR="00C70F6A" w:rsidRDefault="002A7837">
            <w:pPr>
              <w:jc w:val="center"/>
            </w:pPr>
            <w:r>
              <w:t>要求</w:t>
            </w:r>
          </w:p>
        </w:tc>
      </w:tr>
      <w:tr w:rsidR="00C70F6A" w:rsidTr="003950F7">
        <w:tc>
          <w:tcPr>
            <w:tcW w:w="1985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SNS-01</w:t>
            </w:r>
          </w:p>
        </w:tc>
        <w:tc>
          <w:tcPr>
            <w:tcW w:w="6520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「</w:t>
            </w:r>
            <w:r>
              <w:t>RESULT-03</w:t>
            </w:r>
            <w:r>
              <w:t>」の</w:t>
            </w:r>
            <w:r>
              <w:t>FB</w:t>
            </w:r>
            <w:r>
              <w:t>連携ボタンが押下された場合、</w:t>
            </w:r>
            <w:proofErr w:type="spellStart"/>
            <w:r>
              <w:t>Facebook</w:t>
            </w:r>
            <w:proofErr w:type="spellEnd"/>
            <w:r>
              <w:t>に</w:t>
            </w:r>
            <w:r>
              <w:t>RESULT</w:t>
            </w:r>
            <w:r>
              <w:t>内容を共有できること。</w:t>
            </w:r>
          </w:p>
        </w:tc>
      </w:tr>
      <w:tr w:rsidR="00C70F6A" w:rsidTr="003950F7">
        <w:tc>
          <w:tcPr>
            <w:tcW w:w="1985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SNS-02</w:t>
            </w:r>
          </w:p>
        </w:tc>
        <w:tc>
          <w:tcPr>
            <w:tcW w:w="6520" w:type="dxa"/>
            <w:shd w:val="clear" w:color="auto" w:fill="auto"/>
            <w:tcMar>
              <w:left w:w="103" w:type="dxa"/>
            </w:tcMar>
          </w:tcPr>
          <w:p w:rsidR="00C70F6A" w:rsidRDefault="002A7837">
            <w:r>
              <w:t>「</w:t>
            </w:r>
            <w:r>
              <w:t>RESULT-03</w:t>
            </w:r>
            <w:r>
              <w:t>」の</w:t>
            </w:r>
            <w:r>
              <w:t>twitter</w:t>
            </w:r>
            <w:r>
              <w:t>連携ボタンが押下された場合、</w:t>
            </w:r>
            <w:r>
              <w:t>twitter</w:t>
            </w:r>
            <w:r>
              <w:t>に</w:t>
            </w:r>
            <w:r>
              <w:t>RESULT</w:t>
            </w:r>
            <w:r>
              <w:t>内容を共有できること。</w:t>
            </w:r>
          </w:p>
        </w:tc>
      </w:tr>
      <w:tr w:rsidR="00C70F6A" w:rsidTr="003950F7">
        <w:tc>
          <w:tcPr>
            <w:tcW w:w="1985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70F6A" w:rsidRDefault="002A7837" w:rsidP="003950F7">
            <w:r>
              <w:t>SNS-</w:t>
            </w:r>
            <w:r w:rsidR="003950F7">
              <w:rPr>
                <w:rFonts w:hint="eastAsia"/>
              </w:rPr>
              <w:t>03</w:t>
            </w:r>
          </w:p>
        </w:tc>
        <w:tc>
          <w:tcPr>
            <w:tcW w:w="652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70F6A" w:rsidRDefault="002A7837">
            <w:r>
              <w:t>共有の際の記載内容は以下とすること。</w:t>
            </w:r>
          </w:p>
          <w:p w:rsidR="00C70F6A" w:rsidRDefault="002A7837">
            <w:r>
              <w:t>「私の木こりレベルは</w:t>
            </w:r>
            <w:r>
              <w:t>○○</w:t>
            </w:r>
            <w:r>
              <w:t>でした。</w:t>
            </w:r>
            <w:r>
              <w:t>○○</w:t>
            </w:r>
            <w:r>
              <w:t>に敵うと思う人は今すぐ一緒にプレイしましょう。</w:t>
            </w:r>
          </w:p>
          <w:p w:rsidR="00C70F6A" w:rsidRDefault="002A7837">
            <w:r>
              <w:t>（ゲームタイトル）（</w:t>
            </w:r>
            <w:r>
              <w:t>URL</w:t>
            </w:r>
            <w:r>
              <w:t>）」</w:t>
            </w:r>
          </w:p>
          <w:p w:rsidR="00C70F6A" w:rsidRDefault="002A7837">
            <w:r>
              <w:t>「薪、</w:t>
            </w:r>
            <w:r>
              <w:t>◯◯</w:t>
            </w:r>
            <w:r>
              <w:t>個、割った。割る？（ゲームタイトル）（</w:t>
            </w:r>
            <w:r>
              <w:t>URL</w:t>
            </w:r>
            <w:r>
              <w:t>）」</w:t>
            </w:r>
          </w:p>
        </w:tc>
      </w:tr>
    </w:tbl>
    <w:p w:rsidR="00C70F6A" w:rsidRDefault="00C70F6A"/>
    <w:p w:rsidR="00C70F6A" w:rsidRDefault="00C70F6A"/>
    <w:p w:rsidR="00C70F6A" w:rsidRDefault="00C70F6A"/>
    <w:p w:rsidR="00C70F6A" w:rsidRDefault="002A7837">
      <w:pPr>
        <w:jc w:val="right"/>
      </w:pPr>
      <w:r>
        <w:t>―</w:t>
      </w:r>
      <w:r>
        <w:t>以上</w:t>
      </w:r>
      <w:r>
        <w:t>―</w:t>
      </w:r>
    </w:p>
    <w:sectPr w:rsidR="00C70F6A" w:rsidSect="00C70F6A">
      <w:pgSz w:w="11906" w:h="16838"/>
      <w:pgMar w:top="1985" w:right="1701" w:bottom="1701" w:left="1701" w:header="0" w:footer="0" w:gutter="0"/>
      <w:cols w:space="720"/>
      <w:formProt w:val="0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33FD" w:rsidRDefault="002333FD" w:rsidP="002920A2">
      <w:r>
        <w:separator/>
      </w:r>
    </w:p>
  </w:endnote>
  <w:endnote w:type="continuationSeparator" w:id="0">
    <w:p w:rsidR="002333FD" w:rsidRDefault="002333FD" w:rsidP="002920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33FD" w:rsidRDefault="002333FD" w:rsidP="002920A2">
      <w:r>
        <w:separator/>
      </w:r>
    </w:p>
  </w:footnote>
  <w:footnote w:type="continuationSeparator" w:id="0">
    <w:p w:rsidR="002333FD" w:rsidRDefault="002333FD" w:rsidP="002920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02967"/>
    <w:multiLevelType w:val="multilevel"/>
    <w:tmpl w:val="5234018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531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235F2EAE"/>
    <w:multiLevelType w:val="multilevel"/>
    <w:tmpl w:val="165E821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CA60EEA"/>
    <w:multiLevelType w:val="hybridMultilevel"/>
    <w:tmpl w:val="5ED81986"/>
    <w:lvl w:ilvl="0" w:tplc="5360E122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dirty"/>
  <w:trackRevisions/>
  <w:doNotTrackFormatting/>
  <w:defaultTabStop w:val="840"/>
  <w:characterSpacingControl w:val="doNotCompress"/>
  <w:hdrShapeDefaults>
    <o:shapedefaults v:ext="edit" spidmax="276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70F6A"/>
    <w:rsid w:val="000538A4"/>
    <w:rsid w:val="00087656"/>
    <w:rsid w:val="00173793"/>
    <w:rsid w:val="00226302"/>
    <w:rsid w:val="002333FD"/>
    <w:rsid w:val="00284D0A"/>
    <w:rsid w:val="002920A2"/>
    <w:rsid w:val="002A7837"/>
    <w:rsid w:val="002D7A8B"/>
    <w:rsid w:val="002E16FB"/>
    <w:rsid w:val="003950F7"/>
    <w:rsid w:val="003E4062"/>
    <w:rsid w:val="0041169E"/>
    <w:rsid w:val="00434EE0"/>
    <w:rsid w:val="004B5284"/>
    <w:rsid w:val="004C50DF"/>
    <w:rsid w:val="00504A7C"/>
    <w:rsid w:val="005103F4"/>
    <w:rsid w:val="005961A8"/>
    <w:rsid w:val="006914FC"/>
    <w:rsid w:val="0076587F"/>
    <w:rsid w:val="007D6EEC"/>
    <w:rsid w:val="00802907"/>
    <w:rsid w:val="00826A16"/>
    <w:rsid w:val="008600AA"/>
    <w:rsid w:val="008A2CC6"/>
    <w:rsid w:val="008F3A44"/>
    <w:rsid w:val="00904BD2"/>
    <w:rsid w:val="00912183"/>
    <w:rsid w:val="009D0BBF"/>
    <w:rsid w:val="00AA3AD0"/>
    <w:rsid w:val="00B3759F"/>
    <w:rsid w:val="00B41623"/>
    <w:rsid w:val="00BB05A3"/>
    <w:rsid w:val="00BB1B8D"/>
    <w:rsid w:val="00BF2A09"/>
    <w:rsid w:val="00C56115"/>
    <w:rsid w:val="00C70F6A"/>
    <w:rsid w:val="00CC653F"/>
    <w:rsid w:val="00CE3E38"/>
    <w:rsid w:val="00D73219"/>
    <w:rsid w:val="00DA6FE3"/>
    <w:rsid w:val="00DE3690"/>
    <w:rsid w:val="00E120C7"/>
    <w:rsid w:val="00EF6B6B"/>
    <w:rsid w:val="00EF74D6"/>
    <w:rsid w:val="00F513A0"/>
    <w:rsid w:val="00FA18A9"/>
    <w:rsid w:val="00FC693F"/>
    <w:rsid w:val="00FD1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44C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uiPriority w:val="9"/>
    <w:qFormat/>
    <w:rsid w:val="00E86D39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2">
    <w:name w:val="heading 2"/>
    <w:basedOn w:val="a"/>
    <w:link w:val="20"/>
    <w:uiPriority w:val="9"/>
    <w:unhideWhenUsed/>
    <w:qFormat/>
    <w:rsid w:val="00E86D39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0"/>
    <w:uiPriority w:val="9"/>
    <w:unhideWhenUsed/>
    <w:qFormat/>
    <w:rsid w:val="0072144C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0"/>
    <w:uiPriority w:val="9"/>
    <w:semiHidden/>
    <w:unhideWhenUsed/>
    <w:qFormat/>
    <w:rsid w:val="0072144C"/>
    <w:pPr>
      <w:keepNext/>
      <w:numPr>
        <w:ilvl w:val="3"/>
        <w:numId w:val="1"/>
      </w:num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qFormat/>
    <w:rsid w:val="00E86D39"/>
    <w:rPr>
      <w:rFonts w:asciiTheme="majorHAnsi" w:eastAsiaTheme="majorEastAsia" w:hAnsiTheme="majorHAnsi" w:cstheme="majorBidi"/>
      <w:b/>
      <w:color w:val="00000A"/>
      <w:sz w:val="24"/>
      <w:szCs w:val="24"/>
    </w:rPr>
  </w:style>
  <w:style w:type="character" w:customStyle="1" w:styleId="20">
    <w:name w:val="見出し 2 (文字)"/>
    <w:basedOn w:val="a0"/>
    <w:link w:val="2"/>
    <w:uiPriority w:val="9"/>
    <w:qFormat/>
    <w:rsid w:val="00E86D39"/>
    <w:rPr>
      <w:rFonts w:asciiTheme="majorHAnsi" w:eastAsiaTheme="majorEastAsia" w:hAnsiTheme="majorHAnsi" w:cstheme="majorBidi"/>
      <w:color w:val="00000A"/>
      <w:sz w:val="21"/>
    </w:rPr>
  </w:style>
  <w:style w:type="character" w:customStyle="1" w:styleId="30">
    <w:name w:val="見出し 3 (文字)"/>
    <w:basedOn w:val="a0"/>
    <w:link w:val="3"/>
    <w:uiPriority w:val="9"/>
    <w:qFormat/>
    <w:rsid w:val="0072144C"/>
    <w:rPr>
      <w:rFonts w:asciiTheme="majorHAnsi" w:eastAsiaTheme="majorEastAsia" w:hAnsiTheme="majorHAnsi" w:cstheme="majorBidi"/>
      <w:color w:val="00000A"/>
      <w:sz w:val="21"/>
    </w:rPr>
  </w:style>
  <w:style w:type="character" w:customStyle="1" w:styleId="40">
    <w:name w:val="見出し 4 (文字)"/>
    <w:basedOn w:val="a0"/>
    <w:link w:val="4"/>
    <w:uiPriority w:val="9"/>
    <w:semiHidden/>
    <w:qFormat/>
    <w:rsid w:val="0072144C"/>
    <w:rPr>
      <w:b/>
      <w:bCs/>
      <w:color w:val="00000A"/>
      <w:sz w:val="21"/>
    </w:rPr>
  </w:style>
  <w:style w:type="character" w:customStyle="1" w:styleId="a3">
    <w:name w:val="ヘッダー (文字)"/>
    <w:basedOn w:val="a0"/>
    <w:uiPriority w:val="99"/>
    <w:semiHidden/>
    <w:qFormat/>
    <w:rsid w:val="004609B3"/>
  </w:style>
  <w:style w:type="character" w:customStyle="1" w:styleId="a4">
    <w:name w:val="フッター (文字)"/>
    <w:basedOn w:val="a0"/>
    <w:uiPriority w:val="99"/>
    <w:semiHidden/>
    <w:qFormat/>
    <w:rsid w:val="004609B3"/>
  </w:style>
  <w:style w:type="character" w:customStyle="1" w:styleId="a5">
    <w:name w:val="吹き出し (文字)"/>
    <w:basedOn w:val="a0"/>
    <w:uiPriority w:val="99"/>
    <w:semiHidden/>
    <w:qFormat/>
    <w:rsid w:val="009E0879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見出し"/>
    <w:basedOn w:val="a"/>
    <w:next w:val="a7"/>
    <w:qFormat/>
    <w:rsid w:val="00C70F6A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7">
    <w:name w:val="Body Text"/>
    <w:basedOn w:val="a"/>
    <w:rsid w:val="00C70F6A"/>
    <w:pPr>
      <w:spacing w:after="140" w:line="288" w:lineRule="auto"/>
    </w:pPr>
  </w:style>
  <w:style w:type="paragraph" w:customStyle="1" w:styleId="a8">
    <w:name w:val="リスト"/>
    <w:basedOn w:val="a7"/>
    <w:rsid w:val="00C70F6A"/>
    <w:rPr>
      <w:rFonts w:cs="Arial Unicode MS"/>
    </w:rPr>
  </w:style>
  <w:style w:type="paragraph" w:customStyle="1" w:styleId="a9">
    <w:name w:val="キャプション"/>
    <w:basedOn w:val="a"/>
    <w:rsid w:val="00C70F6A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aa">
    <w:name w:val="索引"/>
    <w:basedOn w:val="a"/>
    <w:qFormat/>
    <w:rsid w:val="00C70F6A"/>
    <w:pPr>
      <w:suppressLineNumbers/>
    </w:pPr>
    <w:rPr>
      <w:rFonts w:cs="Arial Unicode MS"/>
    </w:rPr>
  </w:style>
  <w:style w:type="paragraph" w:styleId="ab">
    <w:name w:val="header"/>
    <w:basedOn w:val="a"/>
    <w:uiPriority w:val="99"/>
    <w:semiHidden/>
    <w:unhideWhenUsed/>
    <w:rsid w:val="004609B3"/>
    <w:pPr>
      <w:tabs>
        <w:tab w:val="center" w:pos="4252"/>
        <w:tab w:val="right" w:pos="8504"/>
      </w:tabs>
      <w:snapToGrid w:val="0"/>
    </w:pPr>
  </w:style>
  <w:style w:type="paragraph" w:styleId="ac">
    <w:name w:val="footer"/>
    <w:basedOn w:val="a"/>
    <w:uiPriority w:val="99"/>
    <w:semiHidden/>
    <w:unhideWhenUsed/>
    <w:rsid w:val="004609B3"/>
    <w:pPr>
      <w:tabs>
        <w:tab w:val="center" w:pos="4252"/>
        <w:tab w:val="right" w:pos="8504"/>
      </w:tabs>
      <w:snapToGrid w:val="0"/>
    </w:pPr>
  </w:style>
  <w:style w:type="paragraph" w:styleId="ad">
    <w:name w:val="Balloon Text"/>
    <w:basedOn w:val="a"/>
    <w:uiPriority w:val="99"/>
    <w:semiHidden/>
    <w:unhideWhenUsed/>
    <w:qFormat/>
    <w:rsid w:val="009E0879"/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uiPriority w:val="59"/>
    <w:rsid w:val="007214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 Paragraph"/>
    <w:basedOn w:val="a"/>
    <w:uiPriority w:val="34"/>
    <w:qFormat/>
    <w:rsid w:val="002920A2"/>
    <w:pPr>
      <w:ind w:leftChars="400" w:left="840"/>
    </w:pPr>
  </w:style>
  <w:style w:type="paragraph" w:styleId="af0">
    <w:name w:val="Revision"/>
    <w:hidden/>
    <w:uiPriority w:val="99"/>
    <w:semiHidden/>
    <w:rsid w:val="00EF74D6"/>
    <w:rPr>
      <w:color w:val="00000A"/>
      <w:sz w:val="21"/>
    </w:rPr>
  </w:style>
  <w:style w:type="paragraph" w:styleId="af1">
    <w:name w:val="Document Map"/>
    <w:basedOn w:val="a"/>
    <w:link w:val="af2"/>
    <w:uiPriority w:val="99"/>
    <w:semiHidden/>
    <w:unhideWhenUsed/>
    <w:rsid w:val="00DA6FE3"/>
    <w:rPr>
      <w:rFonts w:ascii="MS UI Gothic" w:eastAsia="MS UI Gothic"/>
      <w:sz w:val="18"/>
      <w:szCs w:val="18"/>
    </w:rPr>
  </w:style>
  <w:style w:type="character" w:customStyle="1" w:styleId="af2">
    <w:name w:val="見出しマップ (文字)"/>
    <w:basedOn w:val="a0"/>
    <w:link w:val="af1"/>
    <w:uiPriority w:val="99"/>
    <w:semiHidden/>
    <w:rsid w:val="00DA6FE3"/>
    <w:rPr>
      <w:rFonts w:ascii="MS UI Gothic" w:eastAsia="MS UI Gothic"/>
      <w:color w:val="00000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7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6</cp:revision>
  <dcterms:created xsi:type="dcterms:W3CDTF">2016-06-19T12:51:00Z</dcterms:created>
  <dcterms:modified xsi:type="dcterms:W3CDTF">2016-06-21T16:47:00Z</dcterms:modified>
  <dc:language>ja-JP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